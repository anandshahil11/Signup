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embeddings/oleObject1.bin" ContentType="application/vnd.openxmlformats-officedocument.oleObject"/>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AF9" w:rsidRDefault="00A314CB">
      <w:pPr>
        <w:pStyle w:val="Titl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75pt;height:162pt" fillcolor="window">
            <v:imagedata r:id="rId10" o:title="•YES OPTUS"/>
          </v:shape>
        </w:pict>
      </w:r>
    </w:p>
    <w:p w:rsidR="009F6AF9" w:rsidRDefault="0052519E">
      <w:pPr>
        <w:pStyle w:val="FrontTitle"/>
        <w:outlineLvl w:val="0"/>
      </w:pPr>
      <w:r>
        <w:t>Business Continuity Plan – Manual Processing</w:t>
      </w:r>
    </w:p>
    <w:p w:rsidR="009F6AF9" w:rsidRDefault="0052519E">
      <w:pPr>
        <w:pStyle w:val="FrontTitle"/>
        <w:outlineLvl w:val="0"/>
      </w:pPr>
      <w:r>
        <w:t>Application:</w:t>
      </w:r>
      <w:r>
        <w:tab/>
      </w:r>
      <w:r>
        <w:tab/>
      </w:r>
      <w:r>
        <w:tab/>
      </w:r>
      <w:r w:rsidR="00252053">
        <w:rPr>
          <w:color w:val="0000FF"/>
        </w:rPr>
        <w:t>ODA</w:t>
      </w:r>
      <w:r>
        <w:rPr>
          <w:color w:val="0000FF"/>
        </w:rPr>
        <w:t xml:space="preserve"> </w:t>
      </w:r>
      <w:r w:rsidR="001D2D77">
        <w:rPr>
          <w:color w:val="0000FF"/>
        </w:rPr>
        <w:t>Solution</w:t>
      </w:r>
    </w:p>
    <w:p w:rsidR="009F6AF9" w:rsidRDefault="0052519E">
      <w:pPr>
        <w:pStyle w:val="FrontTitle"/>
        <w:outlineLvl w:val="0"/>
        <w:rPr>
          <w:color w:val="0000FF"/>
        </w:rPr>
      </w:pPr>
      <w:r>
        <w:t>Program Name:</w:t>
      </w:r>
      <w:r>
        <w:tab/>
      </w:r>
      <w:r>
        <w:rPr>
          <w:color w:val="0000FF"/>
        </w:rPr>
        <w:tab/>
      </w:r>
      <w:r w:rsidR="000B58B3">
        <w:rPr>
          <w:color w:val="0000FF"/>
        </w:rPr>
        <w:t>Optus Digital Agency</w:t>
      </w:r>
      <w:r>
        <w:rPr>
          <w:color w:val="0000FF"/>
        </w:rPr>
        <w:t xml:space="preserve"> </w:t>
      </w:r>
      <w:r w:rsidR="00252053">
        <w:rPr>
          <w:color w:val="0000FF"/>
        </w:rPr>
        <w:t>(ODA)</w:t>
      </w:r>
    </w:p>
    <w:p w:rsidR="009F6AF9" w:rsidRDefault="0052519E">
      <w:pPr>
        <w:pStyle w:val="FrontTitle"/>
        <w:rPr>
          <w:color w:val="0000FF"/>
        </w:rPr>
      </w:pPr>
      <w:r>
        <w:t>Program Number:</w:t>
      </w:r>
      <w:r>
        <w:rPr>
          <w:color w:val="0000FF"/>
        </w:rPr>
        <w:tab/>
      </w:r>
      <w:r>
        <w:rPr>
          <w:color w:val="0000FF"/>
        </w:rPr>
        <w:tab/>
      </w:r>
      <w:r w:rsidR="00252053">
        <w:rPr>
          <w:color w:val="0000FF"/>
        </w:rPr>
        <w:t>TB982</w:t>
      </w:r>
    </w:p>
    <w:p w:rsidR="009F6AF9" w:rsidRDefault="009F6AF9">
      <w:pPr>
        <w:pStyle w:val="Spacer"/>
      </w:pPr>
    </w:p>
    <w:p w:rsidR="009F6AF9" w:rsidRDefault="0052519E">
      <w:pPr>
        <w:pStyle w:val="Manualleft"/>
      </w:pPr>
      <w:r>
        <w:t>Document Identification</w:t>
      </w:r>
    </w:p>
    <w:tbl>
      <w:tblPr>
        <w:tblW w:w="0" w:type="auto"/>
        <w:tblInd w:w="1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29"/>
        <w:gridCol w:w="1829"/>
        <w:gridCol w:w="1843"/>
      </w:tblGrid>
      <w:tr w:rsidR="009F6AF9">
        <w:trPr>
          <w:cantSplit/>
        </w:trPr>
        <w:tc>
          <w:tcPr>
            <w:tcW w:w="1829" w:type="dxa"/>
            <w:shd w:val="pct10" w:color="auto" w:fill="auto"/>
          </w:tcPr>
          <w:p w:rsidR="009F6AF9" w:rsidRDefault="0052519E">
            <w:pPr>
              <w:pStyle w:val="TableHdgArial"/>
            </w:pPr>
            <w:r>
              <w:t>Document ID</w:t>
            </w:r>
          </w:p>
        </w:tc>
        <w:tc>
          <w:tcPr>
            <w:tcW w:w="1829" w:type="dxa"/>
            <w:shd w:val="pct10" w:color="auto" w:fill="auto"/>
          </w:tcPr>
          <w:p w:rsidR="009F6AF9" w:rsidRDefault="0052519E">
            <w:pPr>
              <w:pStyle w:val="TableHdgArial"/>
            </w:pPr>
            <w:r>
              <w:t>Version</w:t>
            </w:r>
          </w:p>
        </w:tc>
        <w:tc>
          <w:tcPr>
            <w:tcW w:w="1843" w:type="dxa"/>
            <w:shd w:val="pct10" w:color="auto" w:fill="FFFFFF"/>
          </w:tcPr>
          <w:p w:rsidR="009F6AF9" w:rsidRDefault="0052519E">
            <w:pPr>
              <w:pStyle w:val="TableHdgArial"/>
            </w:pPr>
            <w:r>
              <w:t>Issue Date</w:t>
            </w:r>
          </w:p>
        </w:tc>
      </w:tr>
      <w:tr w:rsidR="009F6AF9">
        <w:trPr>
          <w:cantSplit/>
        </w:trPr>
        <w:tc>
          <w:tcPr>
            <w:tcW w:w="1829" w:type="dxa"/>
          </w:tcPr>
          <w:p w:rsidR="009F6AF9" w:rsidRDefault="000B58B3" w:rsidP="000B58B3">
            <w:pPr>
              <w:pStyle w:val="TableArial"/>
              <w:ind w:left="304"/>
            </w:pPr>
            <w:r>
              <w:t xml:space="preserve"> BCP ODA</w:t>
            </w:r>
          </w:p>
        </w:tc>
        <w:tc>
          <w:tcPr>
            <w:tcW w:w="1829" w:type="dxa"/>
          </w:tcPr>
          <w:p w:rsidR="009F6AF9" w:rsidRDefault="008C5D3F">
            <w:pPr>
              <w:pStyle w:val="TableArial"/>
              <w:ind w:left="176"/>
            </w:pPr>
            <w:r>
              <w:t>0.2</w:t>
            </w:r>
          </w:p>
        </w:tc>
        <w:tc>
          <w:tcPr>
            <w:tcW w:w="1843" w:type="dxa"/>
          </w:tcPr>
          <w:p w:rsidR="009F6AF9" w:rsidRDefault="008C5D3F" w:rsidP="008C5D3F">
            <w:pPr>
              <w:pStyle w:val="TableArial"/>
            </w:pPr>
            <w:r>
              <w:t>16</w:t>
            </w:r>
            <w:r w:rsidR="000B58B3">
              <w:t xml:space="preserve"> Ju</w:t>
            </w:r>
            <w:r>
              <w:t>ly</w:t>
            </w:r>
            <w:r w:rsidR="000B58B3">
              <w:t xml:space="preserve"> 2012</w:t>
            </w:r>
          </w:p>
        </w:tc>
      </w:tr>
    </w:tbl>
    <w:p w:rsidR="009F6AF9" w:rsidRDefault="009F6AF9"/>
    <w:p w:rsidR="009F6AF9" w:rsidRDefault="009F6AF9"/>
    <w:p w:rsidR="009F6AF9" w:rsidRDefault="009F6AF9"/>
    <w:p w:rsidR="009F6AF9" w:rsidRDefault="009F6AF9"/>
    <w:p w:rsidR="009F6AF9" w:rsidRDefault="009F6AF9"/>
    <w:p w:rsidR="009F6AF9" w:rsidRDefault="0052519E">
      <w:pPr>
        <w:pStyle w:val="Manualleft"/>
      </w:pPr>
      <w:r>
        <w:t>PROPRIETARY NOTICE</w:t>
      </w:r>
    </w:p>
    <w:p w:rsidR="009F6AF9" w:rsidRDefault="0052519E">
      <w:pPr>
        <w:rPr>
          <w:rFonts w:ascii="Arial" w:hAnsi="Arial"/>
        </w:rPr>
      </w:pPr>
      <w:r>
        <w:t>This document contains confidential information. In consideration of receipt of this document, the recipient agrees to maintain such information in confidence and to not disclose this information to any person outside of Optus without the written permission of the author.</w:t>
      </w:r>
    </w:p>
    <w:p w:rsidR="009F6AF9" w:rsidRDefault="0052519E">
      <w:pPr>
        <w:pStyle w:val="Title"/>
      </w:pPr>
      <w:r>
        <w:lastRenderedPageBreak/>
        <w:t>Contents</w:t>
      </w:r>
    </w:p>
    <w:p w:rsidR="00925513" w:rsidRDefault="0052519E">
      <w:pPr>
        <w:pStyle w:val="TOC1"/>
        <w:rPr>
          <w:rFonts w:asciiTheme="minorHAnsi" w:eastAsiaTheme="minorEastAsia" w:hAnsiTheme="minorHAnsi" w:cstheme="minorBidi"/>
          <w:b w:val="0"/>
          <w:noProof/>
          <w:sz w:val="22"/>
          <w:szCs w:val="22"/>
          <w:lang w:eastAsia="en-AU"/>
        </w:rPr>
      </w:pPr>
      <w:r>
        <w:fldChar w:fldCharType="begin"/>
      </w:r>
      <w:r>
        <w:instrText xml:space="preserve"> TOC \t "Heading 1,1,Heading 2,2,Heading 3,3,Appendix 1,1,Appendix 2,2,Appendix 3,3" </w:instrText>
      </w:r>
      <w:r>
        <w:fldChar w:fldCharType="separate"/>
      </w:r>
      <w:r w:rsidR="00925513">
        <w:rPr>
          <w:noProof/>
        </w:rPr>
        <w:t>1.</w:t>
      </w:r>
      <w:r w:rsidR="00925513">
        <w:rPr>
          <w:rFonts w:asciiTheme="minorHAnsi" w:eastAsiaTheme="minorEastAsia" w:hAnsiTheme="minorHAnsi" w:cstheme="minorBidi"/>
          <w:b w:val="0"/>
          <w:noProof/>
          <w:sz w:val="22"/>
          <w:szCs w:val="22"/>
          <w:lang w:eastAsia="en-AU"/>
        </w:rPr>
        <w:tab/>
      </w:r>
      <w:r w:rsidR="00925513">
        <w:rPr>
          <w:noProof/>
        </w:rPr>
        <w:t>About this Document</w:t>
      </w:r>
      <w:r w:rsidR="00925513">
        <w:rPr>
          <w:noProof/>
        </w:rPr>
        <w:tab/>
      </w:r>
      <w:r w:rsidR="00925513">
        <w:rPr>
          <w:noProof/>
        </w:rPr>
        <w:fldChar w:fldCharType="begin"/>
      </w:r>
      <w:r w:rsidR="00925513">
        <w:rPr>
          <w:noProof/>
        </w:rPr>
        <w:instrText xml:space="preserve"> PAGEREF _Toc330216959 \h </w:instrText>
      </w:r>
      <w:r w:rsidR="00925513">
        <w:rPr>
          <w:noProof/>
        </w:rPr>
      </w:r>
      <w:r w:rsidR="00925513">
        <w:rPr>
          <w:noProof/>
        </w:rPr>
        <w:fldChar w:fldCharType="separate"/>
      </w:r>
      <w:r w:rsidR="00925513">
        <w:rPr>
          <w:noProof/>
        </w:rPr>
        <w:t>1</w:t>
      </w:r>
      <w:r w:rsidR="00925513">
        <w:rPr>
          <w:noProof/>
        </w:rPr>
        <w:fldChar w:fldCharType="end"/>
      </w:r>
    </w:p>
    <w:p w:rsidR="00925513" w:rsidRDefault="00925513">
      <w:pPr>
        <w:pStyle w:val="TOC2"/>
        <w:rPr>
          <w:rFonts w:asciiTheme="minorHAnsi" w:eastAsiaTheme="minorEastAsia" w:hAnsiTheme="minorHAnsi" w:cstheme="minorBidi"/>
          <w:szCs w:val="22"/>
          <w:lang w:eastAsia="en-AU"/>
        </w:rPr>
      </w:pPr>
      <w:r>
        <w:t>1.1.</w:t>
      </w:r>
      <w:r>
        <w:rPr>
          <w:rFonts w:asciiTheme="minorHAnsi" w:eastAsiaTheme="minorEastAsia" w:hAnsiTheme="minorHAnsi" w:cstheme="minorBidi"/>
          <w:szCs w:val="22"/>
          <w:lang w:eastAsia="en-AU"/>
        </w:rPr>
        <w:tab/>
      </w:r>
      <w:r>
        <w:t>Purpose</w:t>
      </w:r>
      <w:r>
        <w:tab/>
      </w:r>
      <w:r>
        <w:fldChar w:fldCharType="begin"/>
      </w:r>
      <w:r>
        <w:instrText xml:space="preserve"> PAGEREF _Toc330216960 \h </w:instrText>
      </w:r>
      <w:r>
        <w:fldChar w:fldCharType="separate"/>
      </w:r>
      <w:r>
        <w:t>1</w:t>
      </w:r>
      <w:r>
        <w:fldChar w:fldCharType="end"/>
      </w:r>
    </w:p>
    <w:p w:rsidR="00925513" w:rsidRDefault="00925513">
      <w:pPr>
        <w:pStyle w:val="TOC2"/>
        <w:rPr>
          <w:rFonts w:asciiTheme="minorHAnsi" w:eastAsiaTheme="minorEastAsia" w:hAnsiTheme="minorHAnsi" w:cstheme="minorBidi"/>
          <w:szCs w:val="22"/>
          <w:lang w:eastAsia="en-AU"/>
        </w:rPr>
      </w:pPr>
      <w:r>
        <w:t>1.2.</w:t>
      </w:r>
      <w:r>
        <w:rPr>
          <w:rFonts w:asciiTheme="minorHAnsi" w:eastAsiaTheme="minorEastAsia" w:hAnsiTheme="minorHAnsi" w:cstheme="minorBidi"/>
          <w:szCs w:val="22"/>
          <w:lang w:eastAsia="en-AU"/>
        </w:rPr>
        <w:tab/>
      </w:r>
      <w:r>
        <w:t>Audience</w:t>
      </w:r>
      <w:r>
        <w:tab/>
      </w:r>
      <w:r>
        <w:fldChar w:fldCharType="begin"/>
      </w:r>
      <w:r>
        <w:instrText xml:space="preserve"> PAGEREF _Toc330216961 \h </w:instrText>
      </w:r>
      <w:r>
        <w:fldChar w:fldCharType="separate"/>
      </w:r>
      <w:r>
        <w:t>1</w:t>
      </w:r>
      <w:r>
        <w:fldChar w:fldCharType="end"/>
      </w:r>
    </w:p>
    <w:p w:rsidR="00925513" w:rsidRDefault="00925513">
      <w:pPr>
        <w:pStyle w:val="TOC2"/>
        <w:rPr>
          <w:rFonts w:asciiTheme="minorHAnsi" w:eastAsiaTheme="minorEastAsia" w:hAnsiTheme="minorHAnsi" w:cstheme="minorBidi"/>
          <w:szCs w:val="22"/>
          <w:lang w:eastAsia="en-AU"/>
        </w:rPr>
      </w:pPr>
      <w:r>
        <w:t>1.3.</w:t>
      </w:r>
      <w:r>
        <w:rPr>
          <w:rFonts w:asciiTheme="minorHAnsi" w:eastAsiaTheme="minorEastAsia" w:hAnsiTheme="minorHAnsi" w:cstheme="minorBidi"/>
          <w:szCs w:val="22"/>
          <w:lang w:eastAsia="en-AU"/>
        </w:rPr>
        <w:tab/>
      </w:r>
      <w:r>
        <w:t>IT Disaster Recovery Development Overview</w:t>
      </w:r>
      <w:r>
        <w:tab/>
      </w:r>
      <w:r>
        <w:fldChar w:fldCharType="begin"/>
      </w:r>
      <w:r>
        <w:instrText xml:space="preserve"> PAGEREF _Toc330216962 \h </w:instrText>
      </w:r>
      <w:r>
        <w:fldChar w:fldCharType="separate"/>
      </w:r>
      <w:r>
        <w:t>2</w:t>
      </w:r>
      <w:r>
        <w:fldChar w:fldCharType="end"/>
      </w:r>
    </w:p>
    <w:p w:rsidR="00925513" w:rsidRDefault="00925513">
      <w:pPr>
        <w:pStyle w:val="TOC2"/>
        <w:rPr>
          <w:rFonts w:asciiTheme="minorHAnsi" w:eastAsiaTheme="minorEastAsia" w:hAnsiTheme="minorHAnsi" w:cstheme="minorBidi"/>
          <w:szCs w:val="22"/>
          <w:lang w:eastAsia="en-AU"/>
        </w:rPr>
      </w:pPr>
      <w:r>
        <w:t>1.4.</w:t>
      </w:r>
      <w:r>
        <w:rPr>
          <w:rFonts w:asciiTheme="minorHAnsi" w:eastAsiaTheme="minorEastAsia" w:hAnsiTheme="minorHAnsi" w:cstheme="minorBidi"/>
          <w:szCs w:val="22"/>
          <w:lang w:eastAsia="en-AU"/>
        </w:rPr>
        <w:tab/>
      </w:r>
      <w:r>
        <w:t>Definitions</w:t>
      </w:r>
      <w:r>
        <w:tab/>
      </w:r>
      <w:r>
        <w:fldChar w:fldCharType="begin"/>
      </w:r>
      <w:r>
        <w:instrText xml:space="preserve"> PAGEREF _Toc330216963 \h </w:instrText>
      </w:r>
      <w:r>
        <w:fldChar w:fldCharType="separate"/>
      </w:r>
      <w:r>
        <w:t>2</w:t>
      </w:r>
      <w:r>
        <w:fldChar w:fldCharType="end"/>
      </w:r>
    </w:p>
    <w:p w:rsidR="00925513" w:rsidRDefault="00925513">
      <w:pPr>
        <w:pStyle w:val="TOC2"/>
        <w:rPr>
          <w:rFonts w:asciiTheme="minorHAnsi" w:eastAsiaTheme="minorEastAsia" w:hAnsiTheme="minorHAnsi" w:cstheme="minorBidi"/>
          <w:szCs w:val="22"/>
          <w:lang w:eastAsia="en-AU"/>
        </w:rPr>
      </w:pPr>
      <w:r>
        <w:t>1.5.</w:t>
      </w:r>
      <w:r>
        <w:rPr>
          <w:rFonts w:asciiTheme="minorHAnsi" w:eastAsiaTheme="minorEastAsia" w:hAnsiTheme="minorHAnsi" w:cstheme="minorBidi"/>
          <w:szCs w:val="22"/>
          <w:lang w:eastAsia="en-AU"/>
        </w:rPr>
        <w:tab/>
      </w:r>
      <w:r>
        <w:t>Acronyms</w:t>
      </w:r>
      <w:r>
        <w:tab/>
      </w:r>
      <w:r>
        <w:fldChar w:fldCharType="begin"/>
      </w:r>
      <w:r>
        <w:instrText xml:space="preserve"> PAGEREF _Toc330216964 \h </w:instrText>
      </w:r>
      <w:r>
        <w:fldChar w:fldCharType="separate"/>
      </w:r>
      <w:r>
        <w:t>3</w:t>
      </w:r>
      <w:r>
        <w:fldChar w:fldCharType="end"/>
      </w:r>
    </w:p>
    <w:p w:rsidR="00925513" w:rsidRDefault="00925513">
      <w:pPr>
        <w:pStyle w:val="TOC1"/>
        <w:rPr>
          <w:rFonts w:asciiTheme="minorHAnsi" w:eastAsiaTheme="minorEastAsia" w:hAnsiTheme="minorHAnsi" w:cstheme="minorBidi"/>
          <w:b w:val="0"/>
          <w:noProof/>
          <w:sz w:val="22"/>
          <w:szCs w:val="22"/>
          <w:lang w:eastAsia="en-AU"/>
        </w:rPr>
      </w:pPr>
      <w:r>
        <w:rPr>
          <w:noProof/>
        </w:rPr>
        <w:t>2.</w:t>
      </w:r>
      <w:r>
        <w:rPr>
          <w:rFonts w:asciiTheme="minorHAnsi" w:eastAsiaTheme="minorEastAsia" w:hAnsiTheme="minorHAnsi" w:cstheme="minorBidi"/>
          <w:b w:val="0"/>
          <w:noProof/>
          <w:sz w:val="22"/>
          <w:szCs w:val="22"/>
          <w:lang w:eastAsia="en-AU"/>
        </w:rPr>
        <w:tab/>
      </w:r>
      <w:r>
        <w:rPr>
          <w:noProof/>
        </w:rPr>
        <w:t>Approach</w:t>
      </w:r>
      <w:r>
        <w:rPr>
          <w:noProof/>
        </w:rPr>
        <w:tab/>
      </w:r>
      <w:r>
        <w:rPr>
          <w:noProof/>
        </w:rPr>
        <w:fldChar w:fldCharType="begin"/>
      </w:r>
      <w:r>
        <w:rPr>
          <w:noProof/>
        </w:rPr>
        <w:instrText xml:space="preserve"> PAGEREF _Toc330216965 \h </w:instrText>
      </w:r>
      <w:r>
        <w:rPr>
          <w:noProof/>
        </w:rPr>
      </w:r>
      <w:r>
        <w:rPr>
          <w:noProof/>
        </w:rPr>
        <w:fldChar w:fldCharType="separate"/>
      </w:r>
      <w:r>
        <w:rPr>
          <w:noProof/>
        </w:rPr>
        <w:t>4</w:t>
      </w:r>
      <w:r>
        <w:rPr>
          <w:noProof/>
        </w:rPr>
        <w:fldChar w:fldCharType="end"/>
      </w:r>
    </w:p>
    <w:p w:rsidR="00925513" w:rsidRDefault="00925513">
      <w:pPr>
        <w:pStyle w:val="TOC2"/>
        <w:rPr>
          <w:rFonts w:asciiTheme="minorHAnsi" w:eastAsiaTheme="minorEastAsia" w:hAnsiTheme="minorHAnsi" w:cstheme="minorBidi"/>
          <w:szCs w:val="22"/>
          <w:lang w:eastAsia="en-AU"/>
        </w:rPr>
      </w:pPr>
      <w:r>
        <w:t>2.1.</w:t>
      </w:r>
      <w:r>
        <w:rPr>
          <w:rFonts w:asciiTheme="minorHAnsi" w:eastAsiaTheme="minorEastAsia" w:hAnsiTheme="minorHAnsi" w:cstheme="minorBidi"/>
          <w:szCs w:val="22"/>
          <w:lang w:eastAsia="en-AU"/>
        </w:rPr>
        <w:tab/>
      </w:r>
      <w:r>
        <w:t>Non Recoverable Catastrophic event</w:t>
      </w:r>
      <w:r>
        <w:tab/>
      </w:r>
      <w:r>
        <w:fldChar w:fldCharType="begin"/>
      </w:r>
      <w:r>
        <w:instrText xml:space="preserve"> PAGEREF _Toc330216966 \h </w:instrText>
      </w:r>
      <w:r>
        <w:fldChar w:fldCharType="separate"/>
      </w:r>
      <w:r>
        <w:t>4</w:t>
      </w:r>
      <w:r>
        <w:fldChar w:fldCharType="end"/>
      </w:r>
    </w:p>
    <w:p w:rsidR="00925513" w:rsidRDefault="00925513">
      <w:pPr>
        <w:pStyle w:val="TOC2"/>
        <w:rPr>
          <w:rFonts w:asciiTheme="minorHAnsi" w:eastAsiaTheme="minorEastAsia" w:hAnsiTheme="minorHAnsi" w:cstheme="minorBidi"/>
          <w:szCs w:val="22"/>
          <w:lang w:eastAsia="en-AU"/>
        </w:rPr>
      </w:pPr>
      <w:r>
        <w:t>2.2.</w:t>
      </w:r>
      <w:r>
        <w:rPr>
          <w:rFonts w:asciiTheme="minorHAnsi" w:eastAsiaTheme="minorEastAsia" w:hAnsiTheme="minorHAnsi" w:cstheme="minorBidi"/>
          <w:szCs w:val="22"/>
          <w:lang w:eastAsia="en-AU"/>
        </w:rPr>
        <w:tab/>
      </w:r>
      <w:r>
        <w:t>Data Gap event</w:t>
      </w:r>
      <w:r>
        <w:tab/>
      </w:r>
      <w:r>
        <w:fldChar w:fldCharType="begin"/>
      </w:r>
      <w:r>
        <w:instrText xml:space="preserve"> PAGEREF _Toc330216967 \h </w:instrText>
      </w:r>
      <w:r>
        <w:fldChar w:fldCharType="separate"/>
      </w:r>
      <w:r>
        <w:t>5</w:t>
      </w:r>
      <w:r>
        <w:fldChar w:fldCharType="end"/>
      </w:r>
    </w:p>
    <w:p w:rsidR="00925513" w:rsidRDefault="00925513">
      <w:pPr>
        <w:pStyle w:val="TOC3"/>
        <w:rPr>
          <w:rFonts w:asciiTheme="minorHAnsi" w:eastAsiaTheme="minorEastAsia" w:hAnsiTheme="minorHAnsi" w:cstheme="minorBidi"/>
          <w:szCs w:val="22"/>
          <w:lang w:eastAsia="en-AU"/>
        </w:rPr>
      </w:pPr>
      <w:r>
        <w:t>2.2.1.</w:t>
      </w:r>
      <w:r>
        <w:rPr>
          <w:rFonts w:asciiTheme="minorHAnsi" w:eastAsiaTheme="minorEastAsia" w:hAnsiTheme="minorHAnsi" w:cstheme="minorBidi"/>
          <w:szCs w:val="22"/>
          <w:lang w:eastAsia="en-AU"/>
        </w:rPr>
        <w:tab/>
      </w:r>
      <w:r>
        <w:t>Replay SODA transactions</w:t>
      </w:r>
      <w:r>
        <w:tab/>
      </w:r>
      <w:r>
        <w:fldChar w:fldCharType="begin"/>
      </w:r>
      <w:r>
        <w:instrText xml:space="preserve"> PAGEREF _Toc330216968 \h </w:instrText>
      </w:r>
      <w:r>
        <w:fldChar w:fldCharType="separate"/>
      </w:r>
      <w:r>
        <w:t>5</w:t>
      </w:r>
      <w:r>
        <w:fldChar w:fldCharType="end"/>
      </w:r>
    </w:p>
    <w:p w:rsidR="00925513" w:rsidRDefault="00925513">
      <w:pPr>
        <w:pStyle w:val="TOC3"/>
        <w:rPr>
          <w:rFonts w:asciiTheme="minorHAnsi" w:eastAsiaTheme="minorEastAsia" w:hAnsiTheme="minorHAnsi" w:cstheme="minorBidi"/>
          <w:szCs w:val="22"/>
          <w:lang w:eastAsia="en-AU"/>
        </w:rPr>
      </w:pPr>
      <w:r>
        <w:t>2.2.2.</w:t>
      </w:r>
      <w:r>
        <w:rPr>
          <w:rFonts w:asciiTheme="minorHAnsi" w:eastAsiaTheme="minorEastAsia" w:hAnsiTheme="minorHAnsi" w:cstheme="minorBidi"/>
          <w:szCs w:val="22"/>
          <w:lang w:eastAsia="en-AU"/>
        </w:rPr>
        <w:tab/>
      </w:r>
      <w:r>
        <w:t>Re-create SODA transactions</w:t>
      </w:r>
      <w:r>
        <w:tab/>
      </w:r>
      <w:r>
        <w:fldChar w:fldCharType="begin"/>
      </w:r>
      <w:r>
        <w:instrText xml:space="preserve"> PAGEREF _Toc330216969 \h </w:instrText>
      </w:r>
      <w:r>
        <w:fldChar w:fldCharType="separate"/>
      </w:r>
      <w:r>
        <w:t>5</w:t>
      </w:r>
      <w:r>
        <w:fldChar w:fldCharType="end"/>
      </w:r>
    </w:p>
    <w:p w:rsidR="00925513" w:rsidRDefault="00925513">
      <w:pPr>
        <w:pStyle w:val="TOC1"/>
        <w:rPr>
          <w:rFonts w:asciiTheme="minorHAnsi" w:eastAsiaTheme="minorEastAsia" w:hAnsiTheme="minorHAnsi" w:cstheme="minorBidi"/>
          <w:b w:val="0"/>
          <w:noProof/>
          <w:sz w:val="22"/>
          <w:szCs w:val="22"/>
          <w:lang w:eastAsia="en-AU"/>
        </w:rPr>
      </w:pPr>
      <w:r>
        <w:rPr>
          <w:noProof/>
        </w:rPr>
        <w:t>3.</w:t>
      </w:r>
      <w:r>
        <w:rPr>
          <w:rFonts w:asciiTheme="minorHAnsi" w:eastAsiaTheme="minorEastAsia" w:hAnsiTheme="minorHAnsi" w:cstheme="minorBidi"/>
          <w:b w:val="0"/>
          <w:noProof/>
          <w:sz w:val="22"/>
          <w:szCs w:val="22"/>
          <w:lang w:eastAsia="en-AU"/>
        </w:rPr>
        <w:tab/>
      </w:r>
      <w:r>
        <w:rPr>
          <w:noProof/>
        </w:rPr>
        <w:t>Document Control and Approval</w:t>
      </w:r>
      <w:r>
        <w:rPr>
          <w:noProof/>
        </w:rPr>
        <w:tab/>
      </w:r>
      <w:r>
        <w:rPr>
          <w:noProof/>
        </w:rPr>
        <w:fldChar w:fldCharType="begin"/>
      </w:r>
      <w:r>
        <w:rPr>
          <w:noProof/>
        </w:rPr>
        <w:instrText xml:space="preserve"> PAGEREF _Toc330216970 \h </w:instrText>
      </w:r>
      <w:r>
        <w:rPr>
          <w:noProof/>
        </w:rPr>
      </w:r>
      <w:r>
        <w:rPr>
          <w:noProof/>
        </w:rPr>
        <w:fldChar w:fldCharType="separate"/>
      </w:r>
      <w:r>
        <w:rPr>
          <w:noProof/>
        </w:rPr>
        <w:t>7</w:t>
      </w:r>
      <w:r>
        <w:rPr>
          <w:noProof/>
        </w:rPr>
        <w:fldChar w:fldCharType="end"/>
      </w:r>
    </w:p>
    <w:p w:rsidR="00925513" w:rsidRDefault="00925513">
      <w:pPr>
        <w:pStyle w:val="TOC2"/>
        <w:rPr>
          <w:rFonts w:asciiTheme="minorHAnsi" w:eastAsiaTheme="minorEastAsia" w:hAnsiTheme="minorHAnsi" w:cstheme="minorBidi"/>
          <w:szCs w:val="22"/>
          <w:lang w:eastAsia="en-AU"/>
        </w:rPr>
      </w:pPr>
      <w:r>
        <w:t>3.1.</w:t>
      </w:r>
      <w:r>
        <w:rPr>
          <w:rFonts w:asciiTheme="minorHAnsi" w:eastAsiaTheme="minorEastAsia" w:hAnsiTheme="minorHAnsi" w:cstheme="minorBidi"/>
          <w:szCs w:val="22"/>
          <w:lang w:eastAsia="en-AU"/>
        </w:rPr>
        <w:tab/>
      </w:r>
      <w:r>
        <w:t>Responsibilities</w:t>
      </w:r>
      <w:r>
        <w:tab/>
      </w:r>
      <w:r>
        <w:fldChar w:fldCharType="begin"/>
      </w:r>
      <w:r>
        <w:instrText xml:space="preserve"> PAGEREF _Toc330216971 \h </w:instrText>
      </w:r>
      <w:r>
        <w:fldChar w:fldCharType="separate"/>
      </w:r>
      <w:r>
        <w:t>7</w:t>
      </w:r>
      <w:r>
        <w:fldChar w:fldCharType="end"/>
      </w:r>
    </w:p>
    <w:p w:rsidR="00925513" w:rsidRDefault="00925513">
      <w:pPr>
        <w:pStyle w:val="TOC2"/>
        <w:rPr>
          <w:rFonts w:asciiTheme="minorHAnsi" w:eastAsiaTheme="minorEastAsia" w:hAnsiTheme="minorHAnsi" w:cstheme="minorBidi"/>
          <w:szCs w:val="22"/>
          <w:lang w:eastAsia="en-AU"/>
        </w:rPr>
      </w:pPr>
      <w:r>
        <w:t>3.2.</w:t>
      </w:r>
      <w:r>
        <w:rPr>
          <w:rFonts w:asciiTheme="minorHAnsi" w:eastAsiaTheme="minorEastAsia" w:hAnsiTheme="minorHAnsi" w:cstheme="minorBidi"/>
          <w:szCs w:val="22"/>
          <w:lang w:eastAsia="en-AU"/>
        </w:rPr>
        <w:tab/>
      </w:r>
      <w:r>
        <w:t>Approval</w:t>
      </w:r>
      <w:r>
        <w:tab/>
      </w:r>
      <w:r>
        <w:fldChar w:fldCharType="begin"/>
      </w:r>
      <w:r>
        <w:instrText xml:space="preserve"> PAGEREF _Toc330216972 \h </w:instrText>
      </w:r>
      <w:r>
        <w:fldChar w:fldCharType="separate"/>
      </w:r>
      <w:r>
        <w:t>7</w:t>
      </w:r>
      <w:r>
        <w:fldChar w:fldCharType="end"/>
      </w:r>
    </w:p>
    <w:p w:rsidR="00925513" w:rsidRDefault="00925513">
      <w:pPr>
        <w:pStyle w:val="TOC2"/>
        <w:rPr>
          <w:rFonts w:asciiTheme="minorHAnsi" w:eastAsiaTheme="minorEastAsia" w:hAnsiTheme="minorHAnsi" w:cstheme="minorBidi"/>
          <w:szCs w:val="22"/>
          <w:lang w:eastAsia="en-AU"/>
        </w:rPr>
      </w:pPr>
      <w:r>
        <w:t>3.3.</w:t>
      </w:r>
      <w:r>
        <w:rPr>
          <w:rFonts w:asciiTheme="minorHAnsi" w:eastAsiaTheme="minorEastAsia" w:hAnsiTheme="minorHAnsi" w:cstheme="minorBidi"/>
          <w:szCs w:val="22"/>
          <w:lang w:eastAsia="en-AU"/>
        </w:rPr>
        <w:tab/>
      </w:r>
      <w:r>
        <w:t>Distribution</w:t>
      </w:r>
      <w:r>
        <w:tab/>
      </w:r>
      <w:r>
        <w:fldChar w:fldCharType="begin"/>
      </w:r>
      <w:r>
        <w:instrText xml:space="preserve"> PAGEREF _Toc330216973 \h </w:instrText>
      </w:r>
      <w:r>
        <w:fldChar w:fldCharType="separate"/>
      </w:r>
      <w:r>
        <w:t>8</w:t>
      </w:r>
      <w:r>
        <w:fldChar w:fldCharType="end"/>
      </w:r>
    </w:p>
    <w:p w:rsidR="00925513" w:rsidRDefault="00925513">
      <w:pPr>
        <w:pStyle w:val="TOC2"/>
        <w:rPr>
          <w:rFonts w:asciiTheme="minorHAnsi" w:eastAsiaTheme="minorEastAsia" w:hAnsiTheme="minorHAnsi" w:cstheme="minorBidi"/>
          <w:szCs w:val="22"/>
          <w:lang w:eastAsia="en-AU"/>
        </w:rPr>
      </w:pPr>
      <w:r>
        <w:t>3.4.</w:t>
      </w:r>
      <w:r>
        <w:rPr>
          <w:rFonts w:asciiTheme="minorHAnsi" w:eastAsiaTheme="minorEastAsia" w:hAnsiTheme="minorHAnsi" w:cstheme="minorBidi"/>
          <w:szCs w:val="22"/>
          <w:lang w:eastAsia="en-AU"/>
        </w:rPr>
        <w:tab/>
      </w:r>
      <w:r>
        <w:t>Version Control</w:t>
      </w:r>
      <w:r>
        <w:tab/>
      </w:r>
      <w:r>
        <w:fldChar w:fldCharType="begin"/>
      </w:r>
      <w:r>
        <w:instrText xml:space="preserve"> PAGEREF _Toc330216974 \h </w:instrText>
      </w:r>
      <w:r>
        <w:fldChar w:fldCharType="separate"/>
      </w:r>
      <w:r>
        <w:t>8</w:t>
      </w:r>
      <w:r>
        <w:fldChar w:fldCharType="end"/>
      </w:r>
    </w:p>
    <w:p w:rsidR="00925513" w:rsidRDefault="00925513">
      <w:pPr>
        <w:pStyle w:val="TOC2"/>
        <w:rPr>
          <w:rFonts w:asciiTheme="minorHAnsi" w:eastAsiaTheme="minorEastAsia" w:hAnsiTheme="minorHAnsi" w:cstheme="minorBidi"/>
          <w:szCs w:val="22"/>
          <w:lang w:eastAsia="en-AU"/>
        </w:rPr>
      </w:pPr>
      <w:r>
        <w:t>3.5.</w:t>
      </w:r>
      <w:r>
        <w:rPr>
          <w:rFonts w:asciiTheme="minorHAnsi" w:eastAsiaTheme="minorEastAsia" w:hAnsiTheme="minorHAnsi" w:cstheme="minorBidi"/>
          <w:szCs w:val="22"/>
          <w:lang w:eastAsia="en-AU"/>
        </w:rPr>
        <w:tab/>
      </w:r>
      <w:r>
        <w:t>Reference Documents</w:t>
      </w:r>
      <w:r>
        <w:tab/>
      </w:r>
      <w:r>
        <w:fldChar w:fldCharType="begin"/>
      </w:r>
      <w:r>
        <w:instrText xml:space="preserve"> PAGEREF _Toc330216975 \h </w:instrText>
      </w:r>
      <w:r>
        <w:fldChar w:fldCharType="separate"/>
      </w:r>
      <w:r>
        <w:t>8</w:t>
      </w:r>
      <w:r>
        <w:fldChar w:fldCharType="end"/>
      </w:r>
    </w:p>
    <w:p w:rsidR="00925513" w:rsidRDefault="00925513">
      <w:pPr>
        <w:pStyle w:val="TOC2"/>
        <w:rPr>
          <w:rFonts w:asciiTheme="minorHAnsi" w:eastAsiaTheme="minorEastAsia" w:hAnsiTheme="minorHAnsi" w:cstheme="minorBidi"/>
          <w:szCs w:val="22"/>
          <w:lang w:eastAsia="en-AU"/>
        </w:rPr>
      </w:pPr>
      <w:r>
        <w:t>3.6.</w:t>
      </w:r>
      <w:r>
        <w:rPr>
          <w:rFonts w:asciiTheme="minorHAnsi" w:eastAsiaTheme="minorEastAsia" w:hAnsiTheme="minorHAnsi" w:cstheme="minorBidi"/>
          <w:szCs w:val="22"/>
          <w:lang w:eastAsia="en-AU"/>
        </w:rPr>
        <w:tab/>
      </w:r>
      <w:r>
        <w:t>Related Documents</w:t>
      </w:r>
      <w:r>
        <w:tab/>
      </w:r>
      <w:r>
        <w:fldChar w:fldCharType="begin"/>
      </w:r>
      <w:r>
        <w:instrText xml:space="preserve"> PAGEREF _Toc330216976 \h </w:instrText>
      </w:r>
      <w:r>
        <w:fldChar w:fldCharType="separate"/>
      </w:r>
      <w:r>
        <w:t>8</w:t>
      </w:r>
      <w:r>
        <w:fldChar w:fldCharType="end"/>
      </w:r>
    </w:p>
    <w:p w:rsidR="009F6AF9" w:rsidRDefault="0052519E">
      <w:pPr>
        <w:pStyle w:val="TOC2"/>
      </w:pPr>
      <w:r>
        <w:rPr>
          <w:sz w:val="24"/>
        </w:rPr>
        <w:fldChar w:fldCharType="end"/>
      </w:r>
    </w:p>
    <w:p w:rsidR="009F6AF9" w:rsidRDefault="009F6AF9">
      <w:pPr>
        <w:rPr>
          <w:rFonts w:ascii="Helvetica" w:hAnsi="Helvetica"/>
          <w:caps/>
        </w:rPr>
        <w:sectPr w:rsidR="009F6AF9">
          <w:headerReference w:type="default" r:id="rId11"/>
          <w:footerReference w:type="default" r:id="rId12"/>
          <w:footerReference w:type="first" r:id="rId13"/>
          <w:pgSz w:w="11900" w:h="16840" w:code="9"/>
          <w:pgMar w:top="1701" w:right="1134" w:bottom="1588" w:left="1701" w:header="567" w:footer="567" w:gutter="0"/>
          <w:pgNumType w:fmt="lowerRoman"/>
          <w:cols w:space="720"/>
          <w:titlePg/>
        </w:sectPr>
      </w:pPr>
    </w:p>
    <w:p w:rsidR="009F6AF9" w:rsidRDefault="0052519E">
      <w:pPr>
        <w:pStyle w:val="Heading1"/>
      </w:pPr>
      <w:bookmarkStart w:id="0" w:name="_Toc391882138"/>
      <w:bookmarkStart w:id="1" w:name="_Toc392304084"/>
      <w:bookmarkStart w:id="2" w:name="_Toc392305386"/>
      <w:bookmarkStart w:id="3" w:name="_Toc392310307"/>
      <w:bookmarkStart w:id="4" w:name="_Toc392480384"/>
      <w:bookmarkStart w:id="5" w:name="_Toc392671546"/>
      <w:bookmarkStart w:id="6" w:name="_Toc397740366"/>
      <w:bookmarkStart w:id="7" w:name="_Toc397742292"/>
      <w:bookmarkStart w:id="8" w:name="_Toc398353876"/>
      <w:bookmarkStart w:id="9" w:name="_Toc398371448"/>
      <w:bookmarkStart w:id="10" w:name="_Toc398716534"/>
      <w:bookmarkStart w:id="11" w:name="_Toc398965010"/>
      <w:bookmarkStart w:id="12" w:name="_Toc398968396"/>
      <w:bookmarkStart w:id="13" w:name="_Toc399035836"/>
      <w:bookmarkStart w:id="14" w:name="_Toc399217603"/>
      <w:bookmarkStart w:id="15" w:name="_Toc400188264"/>
      <w:bookmarkStart w:id="16" w:name="_Toc400417693"/>
      <w:bookmarkStart w:id="17" w:name="_Toc400419771"/>
      <w:bookmarkStart w:id="18" w:name="_Toc400420309"/>
      <w:bookmarkStart w:id="19" w:name="_Toc401721603"/>
      <w:bookmarkStart w:id="20" w:name="_Toc401738853"/>
      <w:bookmarkStart w:id="21" w:name="_Toc435328053"/>
      <w:bookmarkStart w:id="22" w:name="_Toc389441110"/>
      <w:bookmarkStart w:id="23" w:name="_Toc391102606"/>
      <w:bookmarkStart w:id="24" w:name="_Toc330216959"/>
      <w:r>
        <w:lastRenderedPageBreak/>
        <w:t>About this Document</w:t>
      </w:r>
      <w:bookmarkEnd w:id="24"/>
    </w:p>
    <w:p w:rsidR="009F6AF9" w:rsidRDefault="0052519E">
      <w:pPr>
        <w:pStyle w:val="Heading2"/>
      </w:pPr>
      <w:bookmarkStart w:id="25" w:name="_Toc330216960"/>
      <w:r>
        <w:t>Purpose</w:t>
      </w:r>
      <w:bookmarkEnd w:id="25"/>
    </w:p>
    <w:p w:rsidR="009F6AF9" w:rsidRDefault="0052519E">
      <w:r>
        <w:t xml:space="preserve">The primary </w:t>
      </w:r>
      <w:r w:rsidR="00DA72EF">
        <w:t>purpose</w:t>
      </w:r>
      <w:r>
        <w:t xml:space="preserve"> of this </w:t>
      </w:r>
      <w:r w:rsidR="00252053">
        <w:t>document</w:t>
      </w:r>
      <w:r>
        <w:t xml:space="preserve"> is to </w:t>
      </w:r>
      <w:r w:rsidR="00DA72EF">
        <w:t>outline the</w:t>
      </w:r>
      <w:r>
        <w:t xml:space="preserve"> </w:t>
      </w:r>
      <w:r w:rsidR="00DA72EF">
        <w:t>manual process to remove customers from the ODA product in the instance of a non-recoverable disaster of the infrastructure that supports the product</w:t>
      </w:r>
      <w:r>
        <w:t>.</w:t>
      </w:r>
      <w:r w:rsidR="00DA72EF">
        <w:t xml:space="preserve"> ODA has been exempted from Disaster recovery so in the case of this occurring the business continuity is about minimising impacts to customers.</w:t>
      </w:r>
    </w:p>
    <w:p w:rsidR="009F6AF9" w:rsidRDefault="0052519E">
      <w:pPr>
        <w:pStyle w:val="Heading2"/>
      </w:pPr>
      <w:bookmarkStart w:id="26" w:name="_Toc330216961"/>
      <w:r>
        <w:t>Audience</w:t>
      </w:r>
      <w:bookmarkEnd w:id="26"/>
    </w:p>
    <w:p w:rsidR="009F6AF9" w:rsidRDefault="0052519E" w:rsidP="0052519E">
      <w:pPr>
        <w:numPr>
          <w:ilvl w:val="0"/>
          <w:numId w:val="36"/>
        </w:numPr>
        <w:tabs>
          <w:tab w:val="clear" w:pos="360"/>
          <w:tab w:val="num" w:pos="1777"/>
        </w:tabs>
        <w:ind w:left="1777"/>
      </w:pPr>
      <w:r>
        <w:t>Program Managers</w:t>
      </w:r>
    </w:p>
    <w:p w:rsidR="009F6AF9" w:rsidRDefault="0052519E" w:rsidP="0052519E">
      <w:pPr>
        <w:numPr>
          <w:ilvl w:val="0"/>
          <w:numId w:val="36"/>
        </w:numPr>
        <w:tabs>
          <w:tab w:val="clear" w:pos="360"/>
          <w:tab w:val="num" w:pos="1777"/>
        </w:tabs>
        <w:ind w:left="1777"/>
      </w:pPr>
      <w:r>
        <w:t>IT Program Managers</w:t>
      </w:r>
    </w:p>
    <w:p w:rsidR="009F6AF9" w:rsidRDefault="0052519E" w:rsidP="0052519E">
      <w:pPr>
        <w:numPr>
          <w:ilvl w:val="0"/>
          <w:numId w:val="36"/>
        </w:numPr>
        <w:tabs>
          <w:tab w:val="clear" w:pos="360"/>
          <w:tab w:val="num" w:pos="1777"/>
        </w:tabs>
        <w:ind w:left="1777"/>
      </w:pPr>
      <w:r>
        <w:t>Lead Architects</w:t>
      </w:r>
    </w:p>
    <w:p w:rsidR="009F6AF9" w:rsidRDefault="0052519E" w:rsidP="0052519E">
      <w:pPr>
        <w:numPr>
          <w:ilvl w:val="0"/>
          <w:numId w:val="36"/>
        </w:numPr>
        <w:tabs>
          <w:tab w:val="clear" w:pos="360"/>
          <w:tab w:val="num" w:pos="1777"/>
        </w:tabs>
        <w:ind w:left="1777"/>
      </w:pPr>
      <w:r>
        <w:t>Service Managers</w:t>
      </w:r>
    </w:p>
    <w:p w:rsidR="009F6AF9" w:rsidRDefault="0052519E" w:rsidP="0052519E">
      <w:pPr>
        <w:numPr>
          <w:ilvl w:val="0"/>
          <w:numId w:val="36"/>
        </w:numPr>
        <w:tabs>
          <w:tab w:val="clear" w:pos="360"/>
          <w:tab w:val="num" w:pos="1777"/>
        </w:tabs>
        <w:ind w:left="1777"/>
      </w:pPr>
      <w:r>
        <w:t>IT Disaster Recovery Team</w:t>
      </w:r>
    </w:p>
    <w:p w:rsidR="009F6AF9" w:rsidRDefault="0052519E" w:rsidP="0052519E">
      <w:pPr>
        <w:numPr>
          <w:ilvl w:val="0"/>
          <w:numId w:val="36"/>
        </w:numPr>
        <w:tabs>
          <w:tab w:val="clear" w:pos="360"/>
          <w:tab w:val="num" w:pos="1777"/>
        </w:tabs>
        <w:ind w:left="1777"/>
      </w:pPr>
      <w:r>
        <w:t>Business Owners</w:t>
      </w:r>
    </w:p>
    <w:p w:rsidR="009F6AF9" w:rsidRDefault="0052519E">
      <w:pPr>
        <w:pStyle w:val="Heading2"/>
      </w:pPr>
      <w:r>
        <w:br w:type="page"/>
      </w:r>
      <w:bookmarkStart w:id="27" w:name="_Toc330216962"/>
      <w:r>
        <w:lastRenderedPageBreak/>
        <w:t>IT Disaster Recovery Development Overview</w:t>
      </w:r>
      <w:bookmarkEnd w:id="27"/>
    </w:p>
    <w:p w:rsidR="009F6AF9" w:rsidRDefault="00A637C1">
      <w:r>
        <w:t>See attachment –</w:t>
      </w:r>
    </w:p>
    <w:p w:rsidR="00A637C1" w:rsidRDefault="00A637C1">
      <w:r>
        <w:object w:dxaOrig="1550" w:dyaOrig="991">
          <v:shape id="_x0000_i1054" type="#_x0000_t75" style="width:77.25pt;height:49.5pt" o:ole="">
            <v:imagedata r:id="rId14" o:title=""/>
          </v:shape>
          <o:OLEObject Type="Embed" ProgID="Package" ShapeID="_x0000_i1054" DrawAspect="Icon" ObjectID="_1403958897" r:id="rId15"/>
        </w:object>
      </w:r>
    </w:p>
    <w:p w:rsidR="009F6AF9" w:rsidRDefault="0052519E">
      <w:pPr>
        <w:pStyle w:val="Heading2"/>
      </w:pPr>
      <w:bookmarkStart w:id="28" w:name="_Toc330216963"/>
      <w:r>
        <w:t>Definitions</w:t>
      </w:r>
      <w:bookmarkEnd w:id="28"/>
    </w:p>
    <w:tbl>
      <w:tblPr>
        <w:tblW w:w="0" w:type="auto"/>
        <w:tblInd w:w="79" w:type="dxa"/>
        <w:tblLayout w:type="fixed"/>
        <w:tblCellMar>
          <w:left w:w="79" w:type="dxa"/>
          <w:right w:w="79" w:type="dxa"/>
        </w:tblCellMar>
        <w:tblLook w:val="0000" w:firstRow="0" w:lastRow="0" w:firstColumn="0" w:lastColumn="0" w:noHBand="0" w:noVBand="0"/>
      </w:tblPr>
      <w:tblGrid>
        <w:gridCol w:w="2250"/>
        <w:gridCol w:w="18"/>
        <w:gridCol w:w="6822"/>
      </w:tblGrid>
      <w:tr w:rsidR="009F6AF9">
        <w:trPr>
          <w:cantSplit/>
          <w:trHeight w:val="400"/>
        </w:trPr>
        <w:tc>
          <w:tcPr>
            <w:tcW w:w="2268" w:type="dxa"/>
            <w:gridSpan w:val="2"/>
          </w:tcPr>
          <w:p w:rsidR="009F6AF9" w:rsidRDefault="0052519E">
            <w:pPr>
              <w:pStyle w:val="TableText"/>
              <w:rPr>
                <w:b/>
                <w:sz w:val="22"/>
              </w:rPr>
            </w:pPr>
            <w:r>
              <w:rPr>
                <w:b/>
                <w:sz w:val="22"/>
              </w:rPr>
              <w:t>Business Continuity Planning</w:t>
            </w:r>
          </w:p>
        </w:tc>
        <w:tc>
          <w:tcPr>
            <w:tcW w:w="6822" w:type="dxa"/>
          </w:tcPr>
          <w:p w:rsidR="009F6AF9" w:rsidRDefault="0052519E">
            <w:pPr>
              <w:pStyle w:val="TableText"/>
              <w:rPr>
                <w:sz w:val="22"/>
              </w:rPr>
            </w:pPr>
            <w:r>
              <w:rPr>
                <w:sz w:val="22"/>
              </w:rPr>
              <w:t>The preparation that enables Optus to resume business as quickly and efficiently as possible if a crisis occurs.  It includes:</w:t>
            </w:r>
          </w:p>
          <w:p w:rsidR="009F6AF9" w:rsidRDefault="0052519E" w:rsidP="0052519E">
            <w:pPr>
              <w:pStyle w:val="TableText"/>
              <w:numPr>
                <w:ilvl w:val="0"/>
                <w:numId w:val="39"/>
              </w:numPr>
              <w:rPr>
                <w:sz w:val="22"/>
              </w:rPr>
            </w:pPr>
            <w:r>
              <w:rPr>
                <w:sz w:val="22"/>
              </w:rPr>
              <w:t>conti</w:t>
            </w:r>
            <w:r w:rsidR="00252053">
              <w:rPr>
                <w:sz w:val="22"/>
              </w:rPr>
              <w:t>nuity planning before a crisis;</w:t>
            </w:r>
          </w:p>
          <w:p w:rsidR="009F6AF9" w:rsidRDefault="0052519E" w:rsidP="0052519E">
            <w:pPr>
              <w:pStyle w:val="TableText"/>
              <w:numPr>
                <w:ilvl w:val="0"/>
                <w:numId w:val="39"/>
              </w:numPr>
              <w:rPr>
                <w:sz w:val="22"/>
              </w:rPr>
            </w:pPr>
            <w:r>
              <w:rPr>
                <w:sz w:val="22"/>
              </w:rPr>
              <w:t>crisis management during and after an incident</w:t>
            </w:r>
            <w:ins w:id="29" w:author="Katy robinson" w:date="2002-04-04T12:31:00Z">
              <w:r>
                <w:rPr>
                  <w:sz w:val="22"/>
                </w:rPr>
                <w:t>;</w:t>
              </w:r>
            </w:ins>
            <w:del w:id="30" w:author="Katy robinson" w:date="2002-04-04T12:31:00Z">
              <w:r>
                <w:rPr>
                  <w:sz w:val="22"/>
                </w:rPr>
                <w:delText>,</w:delText>
              </w:r>
            </w:del>
          </w:p>
          <w:p w:rsidR="009F6AF9" w:rsidRDefault="0052519E" w:rsidP="0052519E">
            <w:pPr>
              <w:pStyle w:val="TableText"/>
              <w:numPr>
                <w:ilvl w:val="0"/>
                <w:numId w:val="39"/>
              </w:numPr>
              <w:rPr>
                <w:sz w:val="22"/>
              </w:rPr>
            </w:pPr>
            <w:r>
              <w:rPr>
                <w:sz w:val="22"/>
              </w:rPr>
              <w:t>alternative / manual processes that allows the business to continue (even if at a degraded service level) until business as usual</w:t>
            </w:r>
            <w:ins w:id="31" w:author="Katy robinson" w:date="2002-04-04T12:31:00Z">
              <w:r>
                <w:rPr>
                  <w:sz w:val="22"/>
                </w:rPr>
                <w:t>;</w:t>
              </w:r>
            </w:ins>
            <w:del w:id="32" w:author="Katy robinson" w:date="2002-04-04T12:31:00Z">
              <w:r>
                <w:rPr>
                  <w:sz w:val="22"/>
                </w:rPr>
                <w:delText>,</w:delText>
              </w:r>
            </w:del>
          </w:p>
          <w:p w:rsidR="009F6AF9" w:rsidRDefault="0052519E" w:rsidP="0052519E">
            <w:pPr>
              <w:pStyle w:val="TableText"/>
              <w:numPr>
                <w:ilvl w:val="0"/>
                <w:numId w:val="39"/>
              </w:numPr>
              <w:rPr>
                <w:sz w:val="22"/>
              </w:rPr>
            </w:pPr>
            <w:proofErr w:type="gramStart"/>
            <w:r>
              <w:rPr>
                <w:sz w:val="22"/>
              </w:rPr>
              <w:t>recovery</w:t>
            </w:r>
            <w:proofErr w:type="gramEnd"/>
            <w:r>
              <w:rPr>
                <w:sz w:val="22"/>
              </w:rPr>
              <w:t xml:space="preserve"> plans for IT environment, network environment and facilities.</w:t>
            </w:r>
          </w:p>
        </w:tc>
      </w:tr>
      <w:tr w:rsidR="009F6AF9">
        <w:trPr>
          <w:cantSplit/>
          <w:trHeight w:val="400"/>
        </w:trPr>
        <w:tc>
          <w:tcPr>
            <w:tcW w:w="2250" w:type="dxa"/>
          </w:tcPr>
          <w:p w:rsidR="009F6AF9" w:rsidRDefault="0052519E">
            <w:pPr>
              <w:pStyle w:val="TableText"/>
              <w:rPr>
                <w:b/>
                <w:sz w:val="22"/>
              </w:rPr>
            </w:pPr>
            <w:r>
              <w:rPr>
                <w:b/>
                <w:sz w:val="22"/>
              </w:rPr>
              <w:t>IT Disaster</w:t>
            </w:r>
          </w:p>
        </w:tc>
        <w:tc>
          <w:tcPr>
            <w:tcW w:w="6840" w:type="dxa"/>
            <w:gridSpan w:val="2"/>
          </w:tcPr>
          <w:p w:rsidR="009F6AF9" w:rsidRDefault="0052519E">
            <w:pPr>
              <w:pStyle w:val="TableText"/>
              <w:rPr>
                <w:sz w:val="22"/>
              </w:rPr>
            </w:pPr>
            <w:r>
              <w:rPr>
                <w:sz w:val="22"/>
              </w:rPr>
              <w:t>A potentially catastrophic event or series of events that disables IT services and therefore threatens the viability of the Company and requires a focused response.  An IT  disaster could meet one or more of the following criteria:</w:t>
            </w:r>
          </w:p>
          <w:p w:rsidR="009F6AF9" w:rsidRDefault="0052519E" w:rsidP="0052519E">
            <w:pPr>
              <w:pStyle w:val="TableText"/>
              <w:numPr>
                <w:ilvl w:val="0"/>
                <w:numId w:val="40"/>
              </w:numPr>
              <w:rPr>
                <w:sz w:val="22"/>
              </w:rPr>
            </w:pPr>
            <w:r>
              <w:rPr>
                <w:sz w:val="22"/>
              </w:rPr>
              <w:t>loss of life and/or multiple casualties;</w:t>
            </w:r>
          </w:p>
          <w:p w:rsidR="009F6AF9" w:rsidRDefault="0052519E" w:rsidP="0052519E">
            <w:pPr>
              <w:pStyle w:val="TableText"/>
              <w:numPr>
                <w:ilvl w:val="0"/>
                <w:numId w:val="40"/>
              </w:numPr>
              <w:rPr>
                <w:sz w:val="22"/>
              </w:rPr>
            </w:pPr>
            <w:r>
              <w:rPr>
                <w:sz w:val="22"/>
              </w:rPr>
              <w:t>loss of a major IT facility or strategic asset;</w:t>
            </w:r>
          </w:p>
          <w:p w:rsidR="009F6AF9" w:rsidRDefault="0052519E" w:rsidP="0052519E">
            <w:pPr>
              <w:pStyle w:val="TableText"/>
              <w:numPr>
                <w:ilvl w:val="0"/>
                <w:numId w:val="40"/>
              </w:numPr>
              <w:rPr>
                <w:sz w:val="22"/>
              </w:rPr>
            </w:pPr>
            <w:r>
              <w:rPr>
                <w:sz w:val="22"/>
              </w:rPr>
              <w:t>extensive damage to IT systems or associated network greater than $1m;</w:t>
            </w:r>
          </w:p>
          <w:p w:rsidR="009F6AF9" w:rsidRDefault="0052519E" w:rsidP="0052519E">
            <w:pPr>
              <w:pStyle w:val="TableText"/>
              <w:numPr>
                <w:ilvl w:val="0"/>
                <w:numId w:val="40"/>
              </w:numPr>
              <w:rPr>
                <w:sz w:val="22"/>
              </w:rPr>
            </w:pPr>
            <w:r>
              <w:rPr>
                <w:sz w:val="22"/>
              </w:rPr>
              <w:t>long term business interruption greater than 5% monthly revenue;</w:t>
            </w:r>
          </w:p>
          <w:p w:rsidR="009F6AF9" w:rsidRDefault="0052519E" w:rsidP="0052519E">
            <w:pPr>
              <w:pStyle w:val="TableText"/>
              <w:numPr>
                <w:ilvl w:val="0"/>
                <w:numId w:val="40"/>
              </w:numPr>
              <w:rPr>
                <w:sz w:val="22"/>
              </w:rPr>
            </w:pPr>
            <w:r>
              <w:rPr>
                <w:sz w:val="22"/>
              </w:rPr>
              <w:t>serious or permanent damage to the company image; and</w:t>
            </w:r>
          </w:p>
          <w:p w:rsidR="009F6AF9" w:rsidRDefault="0052519E" w:rsidP="0052519E">
            <w:pPr>
              <w:pStyle w:val="TableText"/>
              <w:numPr>
                <w:ilvl w:val="0"/>
                <w:numId w:val="40"/>
              </w:numPr>
              <w:rPr>
                <w:sz w:val="22"/>
              </w:rPr>
            </w:pPr>
            <w:proofErr w:type="gramStart"/>
            <w:r>
              <w:rPr>
                <w:sz w:val="22"/>
              </w:rPr>
              <w:t>long</w:t>
            </w:r>
            <w:proofErr w:type="gramEnd"/>
            <w:r>
              <w:rPr>
                <w:sz w:val="22"/>
              </w:rPr>
              <w:t xml:space="preserve"> term impact on the company’s ability to deliver products and maintain customer service.</w:t>
            </w:r>
          </w:p>
          <w:p w:rsidR="009F6AF9" w:rsidRDefault="009F6AF9">
            <w:pPr>
              <w:pStyle w:val="TableText"/>
              <w:rPr>
                <w:sz w:val="22"/>
              </w:rPr>
            </w:pPr>
          </w:p>
          <w:p w:rsidR="009F6AF9" w:rsidRDefault="0052519E">
            <w:pPr>
              <w:pStyle w:val="TableText"/>
              <w:rPr>
                <w:sz w:val="22"/>
              </w:rPr>
            </w:pPr>
            <w:r>
              <w:rPr>
                <w:sz w:val="22"/>
              </w:rPr>
              <w:t>Examples are:</w:t>
            </w:r>
          </w:p>
          <w:p w:rsidR="009F6AF9" w:rsidRDefault="0052519E" w:rsidP="0052519E">
            <w:pPr>
              <w:pStyle w:val="TableText"/>
              <w:numPr>
                <w:ilvl w:val="0"/>
                <w:numId w:val="37"/>
              </w:numPr>
              <w:rPr>
                <w:sz w:val="22"/>
              </w:rPr>
            </w:pPr>
            <w:r>
              <w:rPr>
                <w:sz w:val="22"/>
              </w:rPr>
              <w:t>major fire/explosion;</w:t>
            </w:r>
          </w:p>
          <w:p w:rsidR="009F6AF9" w:rsidRDefault="0052519E" w:rsidP="0052519E">
            <w:pPr>
              <w:pStyle w:val="TableText"/>
              <w:numPr>
                <w:ilvl w:val="0"/>
                <w:numId w:val="37"/>
              </w:numPr>
              <w:rPr>
                <w:sz w:val="22"/>
              </w:rPr>
            </w:pPr>
            <w:r>
              <w:rPr>
                <w:sz w:val="22"/>
              </w:rPr>
              <w:t>loss of a Data Centre;</w:t>
            </w:r>
          </w:p>
          <w:p w:rsidR="009F6AF9" w:rsidRDefault="0052519E" w:rsidP="0052519E">
            <w:pPr>
              <w:pStyle w:val="TableText"/>
              <w:numPr>
                <w:ilvl w:val="0"/>
                <w:numId w:val="37"/>
              </w:numPr>
              <w:rPr>
                <w:sz w:val="22"/>
              </w:rPr>
            </w:pPr>
            <w:r>
              <w:rPr>
                <w:sz w:val="22"/>
              </w:rPr>
              <w:t>loss of network connectivity to one or more data centres;</w:t>
            </w:r>
          </w:p>
          <w:p w:rsidR="009F6AF9" w:rsidRDefault="0052519E" w:rsidP="0052519E">
            <w:pPr>
              <w:pStyle w:val="TableText"/>
              <w:numPr>
                <w:ilvl w:val="0"/>
                <w:numId w:val="37"/>
              </w:numPr>
              <w:rPr>
                <w:sz w:val="22"/>
              </w:rPr>
            </w:pPr>
            <w:r>
              <w:rPr>
                <w:sz w:val="22"/>
              </w:rPr>
              <w:t>loss of a business critical IT application;</w:t>
            </w:r>
          </w:p>
          <w:p w:rsidR="009F6AF9" w:rsidRDefault="009F6AF9">
            <w:pPr>
              <w:pStyle w:val="TableText"/>
              <w:rPr>
                <w:sz w:val="22"/>
              </w:rPr>
            </w:pPr>
          </w:p>
          <w:p w:rsidR="009F6AF9" w:rsidRDefault="0052519E">
            <w:pPr>
              <w:pStyle w:val="TableText"/>
              <w:rPr>
                <w:b/>
                <w:sz w:val="22"/>
              </w:rPr>
            </w:pPr>
            <w:r>
              <w:rPr>
                <w:sz w:val="22"/>
              </w:rPr>
              <w:t>(NOTE: ‘Loss’ implies substantial damage, comprehensive or total loss; where restoration is beyond the scope of day to day local management.)</w:t>
            </w:r>
          </w:p>
        </w:tc>
      </w:tr>
    </w:tbl>
    <w:p w:rsidR="009F6AF9" w:rsidRDefault="009F6AF9"/>
    <w:p w:rsidR="009F6AF9" w:rsidRPr="0084004D" w:rsidRDefault="0052519E">
      <w:pPr>
        <w:pStyle w:val="Heading2"/>
      </w:pPr>
      <w:bookmarkStart w:id="33" w:name="_Toc436622106"/>
      <w:bookmarkStart w:id="34" w:name="_Toc436703399"/>
      <w:bookmarkStart w:id="35" w:name="_Toc436703510"/>
      <w:bookmarkStart w:id="36" w:name="_Toc436703552"/>
      <w:bookmarkStart w:id="37" w:name="_Toc436703590"/>
      <w:bookmarkStart w:id="38" w:name="_Toc436703686"/>
      <w:bookmarkStart w:id="39" w:name="_Toc436713680"/>
      <w:bookmarkStart w:id="40" w:name="_Toc437670324"/>
      <w:bookmarkStart w:id="41" w:name="_Toc530979629"/>
      <w:bookmarkStart w:id="42" w:name="_Toc435762362"/>
      <w:bookmarkStart w:id="43" w:name="_Toc435867403"/>
      <w:bookmarkStart w:id="44" w:name="_Toc435867507"/>
      <w:bookmarkStart w:id="45" w:name="_Toc330216964"/>
      <w:r w:rsidRPr="0084004D">
        <w:lastRenderedPageBreak/>
        <w:t>Acronyms</w:t>
      </w:r>
      <w:bookmarkEnd w:id="45"/>
    </w:p>
    <w:tbl>
      <w:tblPr>
        <w:tblW w:w="0" w:type="auto"/>
        <w:tblInd w:w="79" w:type="dxa"/>
        <w:tblLayout w:type="fixed"/>
        <w:tblCellMar>
          <w:left w:w="79" w:type="dxa"/>
          <w:right w:w="79" w:type="dxa"/>
        </w:tblCellMar>
        <w:tblLook w:val="0000" w:firstRow="0" w:lastRow="0" w:firstColumn="0" w:lastColumn="0" w:noHBand="0" w:noVBand="0"/>
      </w:tblPr>
      <w:tblGrid>
        <w:gridCol w:w="2268"/>
        <w:gridCol w:w="6822"/>
      </w:tblGrid>
      <w:tr w:rsidR="000A34CD" w:rsidTr="008C7D58">
        <w:trPr>
          <w:cantSplit/>
          <w:trHeight w:val="400"/>
        </w:trPr>
        <w:tc>
          <w:tcPr>
            <w:tcW w:w="2268" w:type="dxa"/>
          </w:tcPr>
          <w:p w:rsidR="000A34CD" w:rsidRDefault="000A34CD" w:rsidP="008C7D58">
            <w:pPr>
              <w:pStyle w:val="TableText"/>
              <w:rPr>
                <w:b/>
                <w:sz w:val="22"/>
              </w:rPr>
            </w:pPr>
            <w:r>
              <w:rPr>
                <w:b/>
                <w:sz w:val="22"/>
              </w:rPr>
              <w:t>ODA</w:t>
            </w:r>
          </w:p>
        </w:tc>
        <w:tc>
          <w:tcPr>
            <w:tcW w:w="6822" w:type="dxa"/>
          </w:tcPr>
          <w:p w:rsidR="000A34CD" w:rsidRDefault="000A34CD" w:rsidP="008C7D58">
            <w:pPr>
              <w:pStyle w:val="TableText"/>
              <w:rPr>
                <w:sz w:val="22"/>
              </w:rPr>
            </w:pPr>
            <w:r>
              <w:rPr>
                <w:sz w:val="22"/>
              </w:rPr>
              <w:t>Optus Digital Agency</w:t>
            </w:r>
          </w:p>
        </w:tc>
      </w:tr>
      <w:tr w:rsidR="009F6AF9">
        <w:trPr>
          <w:cantSplit/>
          <w:trHeight w:val="400"/>
        </w:trPr>
        <w:tc>
          <w:tcPr>
            <w:tcW w:w="2268" w:type="dxa"/>
          </w:tcPr>
          <w:p w:rsidR="009F6AF9" w:rsidRDefault="0052519E">
            <w:pPr>
              <w:pStyle w:val="TableText"/>
              <w:rPr>
                <w:b/>
                <w:sz w:val="22"/>
              </w:rPr>
            </w:pPr>
            <w:r>
              <w:rPr>
                <w:b/>
                <w:sz w:val="22"/>
              </w:rPr>
              <w:t>MTO</w:t>
            </w:r>
          </w:p>
        </w:tc>
        <w:tc>
          <w:tcPr>
            <w:tcW w:w="6822" w:type="dxa"/>
          </w:tcPr>
          <w:p w:rsidR="009F6AF9" w:rsidRDefault="0052519E">
            <w:pPr>
              <w:pStyle w:val="TableText"/>
              <w:rPr>
                <w:sz w:val="22"/>
              </w:rPr>
            </w:pPr>
            <w:r>
              <w:rPr>
                <w:sz w:val="22"/>
              </w:rPr>
              <w:t>Maximum Tolerated Outage</w:t>
            </w:r>
          </w:p>
        </w:tc>
      </w:tr>
      <w:tr w:rsidR="009F6AF9">
        <w:trPr>
          <w:cantSplit/>
          <w:trHeight w:val="400"/>
        </w:trPr>
        <w:tc>
          <w:tcPr>
            <w:tcW w:w="2268" w:type="dxa"/>
          </w:tcPr>
          <w:p w:rsidR="009F6AF9" w:rsidRDefault="0052519E">
            <w:pPr>
              <w:pStyle w:val="TableText"/>
              <w:rPr>
                <w:b/>
                <w:sz w:val="22"/>
              </w:rPr>
            </w:pPr>
            <w:r>
              <w:rPr>
                <w:b/>
                <w:sz w:val="22"/>
              </w:rPr>
              <w:t>DR</w:t>
            </w:r>
          </w:p>
        </w:tc>
        <w:tc>
          <w:tcPr>
            <w:tcW w:w="6822" w:type="dxa"/>
          </w:tcPr>
          <w:p w:rsidR="009F6AF9" w:rsidRDefault="0052519E">
            <w:pPr>
              <w:pStyle w:val="TableText"/>
              <w:rPr>
                <w:sz w:val="22"/>
              </w:rPr>
            </w:pPr>
            <w:r>
              <w:rPr>
                <w:sz w:val="22"/>
              </w:rPr>
              <w:t>Disaster Recovery</w:t>
            </w:r>
          </w:p>
        </w:tc>
      </w:tr>
      <w:tr w:rsidR="009F6AF9">
        <w:trPr>
          <w:cantSplit/>
          <w:trHeight w:val="400"/>
        </w:trPr>
        <w:tc>
          <w:tcPr>
            <w:tcW w:w="2268" w:type="dxa"/>
          </w:tcPr>
          <w:p w:rsidR="009F6AF9" w:rsidRDefault="009F6AF9">
            <w:pPr>
              <w:pStyle w:val="TableText"/>
              <w:rPr>
                <w:b/>
                <w:sz w:val="22"/>
              </w:rPr>
            </w:pPr>
          </w:p>
        </w:tc>
        <w:tc>
          <w:tcPr>
            <w:tcW w:w="6822" w:type="dxa"/>
          </w:tcPr>
          <w:p w:rsidR="009F6AF9" w:rsidRDefault="009F6AF9">
            <w:pPr>
              <w:pStyle w:val="TableText"/>
              <w:rPr>
                <w:sz w:val="22"/>
              </w:rPr>
            </w:pPr>
          </w:p>
        </w:tc>
      </w:tr>
      <w:tr w:rsidR="009F6AF9">
        <w:trPr>
          <w:cantSplit/>
          <w:trHeight w:val="400"/>
        </w:trPr>
        <w:tc>
          <w:tcPr>
            <w:tcW w:w="2268" w:type="dxa"/>
          </w:tcPr>
          <w:p w:rsidR="009F6AF9" w:rsidRDefault="009F6AF9">
            <w:pPr>
              <w:pStyle w:val="TableText"/>
              <w:rPr>
                <w:b/>
                <w:sz w:val="22"/>
              </w:rPr>
            </w:pPr>
          </w:p>
        </w:tc>
        <w:tc>
          <w:tcPr>
            <w:tcW w:w="6822" w:type="dxa"/>
          </w:tcPr>
          <w:p w:rsidR="009F6AF9" w:rsidRDefault="009F6AF9">
            <w:pPr>
              <w:pStyle w:val="TableText"/>
              <w:rPr>
                <w:sz w:val="22"/>
              </w:rPr>
            </w:pPr>
          </w:p>
        </w:tc>
      </w:tr>
    </w:tbl>
    <w:p w:rsidR="009F6AF9" w:rsidRDefault="0052519E" w:rsidP="008E7878">
      <w:pPr>
        <w:pStyle w:val="Heading1"/>
      </w:pPr>
      <w:bookmarkStart w:id="46" w:name="_Toc437670326"/>
      <w:bookmarkStart w:id="47" w:name="_Toc530979631"/>
      <w:bookmarkStart w:id="48" w:name="_Toc330216965"/>
      <w:bookmarkEnd w:id="33"/>
      <w:bookmarkEnd w:id="34"/>
      <w:bookmarkEnd w:id="35"/>
      <w:bookmarkEnd w:id="36"/>
      <w:bookmarkEnd w:id="37"/>
      <w:bookmarkEnd w:id="38"/>
      <w:bookmarkEnd w:id="39"/>
      <w:bookmarkEnd w:id="40"/>
      <w:bookmarkEnd w:id="41"/>
      <w:r>
        <w:t>Approach</w:t>
      </w:r>
      <w:bookmarkEnd w:id="46"/>
      <w:bookmarkEnd w:id="47"/>
      <w:bookmarkEnd w:id="48"/>
    </w:p>
    <w:p w:rsidR="00A314CB" w:rsidRPr="00A314CB" w:rsidRDefault="00A314CB" w:rsidP="00925513">
      <w:pPr>
        <w:pStyle w:val="Heading2"/>
      </w:pPr>
      <w:bookmarkStart w:id="49" w:name="_Toc330216966"/>
      <w:r>
        <w:t xml:space="preserve">Non Recoverable </w:t>
      </w:r>
      <w:r w:rsidR="00F257D1">
        <w:t xml:space="preserve">Catastrophic </w:t>
      </w:r>
      <w:r>
        <w:t>event</w:t>
      </w:r>
      <w:bookmarkEnd w:id="49"/>
    </w:p>
    <w:p w:rsidR="009F6AF9" w:rsidRDefault="00433CFC" w:rsidP="000A34CD">
      <w:pPr>
        <w:ind w:left="0"/>
        <w:jc w:val="left"/>
      </w:pPr>
      <w:r>
        <w:t>In the instance of a non-recoverable event on the ODA product the approach is to contact customer, de-provision product and adjust charges.</w:t>
      </w:r>
      <w:r w:rsidR="000A34CD">
        <w:br/>
        <w:t>The below process outlines the steps to be taken –</w:t>
      </w:r>
    </w:p>
    <w:p w:rsidR="000A34CD" w:rsidRDefault="000A34CD" w:rsidP="000A34CD">
      <w:pPr>
        <w:numPr>
          <w:ilvl w:val="0"/>
          <w:numId w:val="37"/>
        </w:numPr>
        <w:jc w:val="left"/>
      </w:pPr>
      <w:r>
        <w:t>Web Site not available owing to non-recoverable infrastructure error</w:t>
      </w:r>
    </w:p>
    <w:p w:rsidR="000A34CD" w:rsidRDefault="000A34CD" w:rsidP="000A34CD">
      <w:pPr>
        <w:numPr>
          <w:ilvl w:val="0"/>
          <w:numId w:val="37"/>
        </w:numPr>
        <w:jc w:val="left"/>
      </w:pPr>
      <w:r>
        <w:t>Active customer list to be extracted</w:t>
      </w:r>
    </w:p>
    <w:p w:rsidR="000A34CD" w:rsidRDefault="000A34CD" w:rsidP="000A34CD">
      <w:pPr>
        <w:numPr>
          <w:ilvl w:val="0"/>
          <w:numId w:val="37"/>
        </w:numPr>
        <w:jc w:val="left"/>
      </w:pPr>
      <w:r>
        <w:t>Customer communications defined and contact made from extract list</w:t>
      </w:r>
    </w:p>
    <w:p w:rsidR="000A34CD" w:rsidRDefault="000A34CD" w:rsidP="000A34CD">
      <w:pPr>
        <w:numPr>
          <w:ilvl w:val="0"/>
          <w:numId w:val="37"/>
        </w:numPr>
        <w:jc w:val="left"/>
      </w:pPr>
      <w:r>
        <w:t>Product cancelled in Optus Billing Systems and credit applied as required</w:t>
      </w:r>
    </w:p>
    <w:p w:rsidR="000A34CD" w:rsidRDefault="000A34CD" w:rsidP="000A34CD">
      <w:pPr>
        <w:numPr>
          <w:ilvl w:val="0"/>
          <w:numId w:val="37"/>
        </w:numPr>
        <w:jc w:val="left"/>
      </w:pPr>
      <w:r>
        <w:t xml:space="preserve">Product cancelled in </w:t>
      </w:r>
      <w:proofErr w:type="spellStart"/>
      <w:r>
        <w:t>iProcess</w:t>
      </w:r>
      <w:proofErr w:type="spellEnd"/>
    </w:p>
    <w:p w:rsidR="000A34CD" w:rsidRDefault="000A34CD" w:rsidP="000A34CD">
      <w:pPr>
        <w:numPr>
          <w:ilvl w:val="0"/>
          <w:numId w:val="37"/>
        </w:numPr>
        <w:jc w:val="left"/>
      </w:pPr>
      <w:r>
        <w:t>Domain name transferred to Customer where they wish to retain it.</w:t>
      </w:r>
    </w:p>
    <w:p w:rsidR="00433CFC" w:rsidRDefault="00A314CB" w:rsidP="000A34CD">
      <w:pPr>
        <w:ind w:left="0"/>
      </w:pPr>
      <w:bookmarkStart w:id="50" w:name="_Toc437670330"/>
      <w:bookmarkStart w:id="51" w:name="_Toc530979635"/>
      <w:r>
        <w:lastRenderedPageBreak/>
        <w:pict>
          <v:shape id="_x0000_i1055" type="#_x0000_t75" style="width:453pt;height:333pt">
            <v:imagedata r:id="rId16" o:title=""/>
          </v:shape>
        </w:pict>
      </w:r>
    </w:p>
    <w:p w:rsidR="000A34CD" w:rsidRDefault="000A34CD" w:rsidP="000A34CD">
      <w:pPr>
        <w:pStyle w:val="Heading2"/>
        <w:numPr>
          <w:ilvl w:val="0"/>
          <w:numId w:val="0"/>
        </w:numPr>
        <w:ind w:left="1134" w:hanging="1134"/>
      </w:pPr>
    </w:p>
    <w:p w:rsidR="00A314CB" w:rsidRDefault="00A314CB" w:rsidP="00925513">
      <w:pPr>
        <w:pStyle w:val="Heading2"/>
      </w:pPr>
      <w:bookmarkStart w:id="52" w:name="_Toc330216967"/>
      <w:r w:rsidRPr="00A314CB">
        <w:t>Data</w:t>
      </w:r>
      <w:r>
        <w:t xml:space="preserve"> </w:t>
      </w:r>
      <w:r w:rsidRPr="00A314CB">
        <w:t>Gap</w:t>
      </w:r>
      <w:r w:rsidR="001F083F">
        <w:t xml:space="preserve"> event</w:t>
      </w:r>
      <w:bookmarkEnd w:id="52"/>
    </w:p>
    <w:p w:rsidR="00063C79" w:rsidRDefault="00063C79" w:rsidP="00925513">
      <w:pPr>
        <w:pStyle w:val="Heading3"/>
      </w:pPr>
      <w:bookmarkStart w:id="53" w:name="_Toc330216968"/>
      <w:r>
        <w:t>Replay SODA transactions</w:t>
      </w:r>
      <w:bookmarkEnd w:id="53"/>
    </w:p>
    <w:p w:rsidR="003C0A33" w:rsidRDefault="00A314CB" w:rsidP="00183316">
      <w:pPr>
        <w:ind w:left="0"/>
        <w:jc w:val="left"/>
      </w:pPr>
      <w:r>
        <w:t>In the instance of a data gap between the systems that support ODA product the high level approach is to replay transactions from SODA (which is considered to be the source of truth system</w:t>
      </w:r>
      <w:r w:rsidR="00063C79">
        <w:t xml:space="preserve"> into downstream systems</w:t>
      </w:r>
      <w:r>
        <w:t>).</w:t>
      </w:r>
      <w:r w:rsidR="00063C79">
        <w:t xml:space="preserve"> This assumes the problem has been with systems downstream of SODA – see </w:t>
      </w:r>
      <w:r w:rsidR="00D02F6E">
        <w:t>1.6.2.1</w:t>
      </w:r>
      <w:r w:rsidR="00063C79">
        <w:t xml:space="preserve"> for data gap caused by SODA. </w:t>
      </w:r>
    </w:p>
    <w:p w:rsidR="00A314CB" w:rsidRDefault="00F75DFE" w:rsidP="00183316">
      <w:pPr>
        <w:ind w:left="0"/>
        <w:jc w:val="left"/>
      </w:pPr>
      <w:r w:rsidRPr="00F75DFE">
        <w:rPr>
          <w:b/>
        </w:rPr>
        <w:t>Identification</w:t>
      </w:r>
      <w:r>
        <w:rPr>
          <w:b/>
        </w:rPr>
        <w:t>/Detection of issue</w:t>
      </w:r>
      <w:r>
        <w:t xml:space="preserve"> </w:t>
      </w:r>
      <w:r w:rsidR="003C0A33">
        <w:t xml:space="preserve">– </w:t>
      </w:r>
      <w:r w:rsidR="003C0A33">
        <w:br/>
        <w:t>- TSA find data corruption based on alarm or alert.</w:t>
      </w:r>
      <w:r w:rsidR="008C7D58">
        <w:br/>
        <w:t>- TSA reporting/</w:t>
      </w:r>
      <w:proofErr w:type="spellStart"/>
      <w:r w:rsidR="008C7D58">
        <w:t>datafeed</w:t>
      </w:r>
      <w:proofErr w:type="spellEnd"/>
      <w:r w:rsidR="008C7D58">
        <w:t xml:space="preserve"> finds mismatch on calls.</w:t>
      </w:r>
      <w:r w:rsidR="003C0A33">
        <w:br/>
        <w:t>- Customer contacts Optus support to advise website not working</w:t>
      </w:r>
      <w:r w:rsidR="008C7D58">
        <w:t xml:space="preserve"> (or change made not reflected on web site</w:t>
      </w:r>
      <w:proofErr w:type="gramStart"/>
      <w:r w:rsidR="008C7D58">
        <w:t>) .</w:t>
      </w:r>
      <w:proofErr w:type="gramEnd"/>
      <w:r w:rsidR="00A314CB">
        <w:br/>
      </w:r>
      <w:r>
        <w:rPr>
          <w:b/>
        </w:rPr>
        <w:t>Tasks</w:t>
      </w:r>
      <w:r>
        <w:t xml:space="preserve"> -</w:t>
      </w:r>
    </w:p>
    <w:tbl>
      <w:tblPr>
        <w:tblStyle w:val="TableGrid"/>
        <w:tblW w:w="0" w:type="auto"/>
        <w:tblLook w:val="04A0" w:firstRow="1" w:lastRow="0" w:firstColumn="1" w:lastColumn="0" w:noHBand="0" w:noVBand="1"/>
      </w:tblPr>
      <w:tblGrid>
        <w:gridCol w:w="2783"/>
        <w:gridCol w:w="2587"/>
        <w:gridCol w:w="2494"/>
      </w:tblGrid>
      <w:tr w:rsidR="00183316" w:rsidRPr="00183316" w:rsidTr="00183316">
        <w:tc>
          <w:tcPr>
            <w:tcW w:w="2783" w:type="dxa"/>
          </w:tcPr>
          <w:p w:rsidR="00183316" w:rsidRPr="00183316" w:rsidRDefault="00183316" w:rsidP="00183316">
            <w:pPr>
              <w:ind w:left="0"/>
              <w:jc w:val="left"/>
              <w:rPr>
                <w:b/>
              </w:rPr>
            </w:pPr>
            <w:r w:rsidRPr="00183316">
              <w:rPr>
                <w:b/>
              </w:rPr>
              <w:t>Task</w:t>
            </w:r>
          </w:p>
        </w:tc>
        <w:tc>
          <w:tcPr>
            <w:tcW w:w="2587" w:type="dxa"/>
          </w:tcPr>
          <w:p w:rsidR="00183316" w:rsidRPr="00183316" w:rsidRDefault="00183316" w:rsidP="00183316">
            <w:pPr>
              <w:ind w:left="0"/>
              <w:jc w:val="left"/>
              <w:rPr>
                <w:b/>
              </w:rPr>
            </w:pPr>
            <w:r w:rsidRPr="00183316">
              <w:rPr>
                <w:b/>
              </w:rPr>
              <w:t>Who</w:t>
            </w:r>
          </w:p>
        </w:tc>
        <w:tc>
          <w:tcPr>
            <w:tcW w:w="2494" w:type="dxa"/>
          </w:tcPr>
          <w:p w:rsidR="00183316" w:rsidRPr="00183316" w:rsidRDefault="0014432E" w:rsidP="00183316">
            <w:pPr>
              <w:ind w:left="0"/>
              <w:jc w:val="left"/>
              <w:rPr>
                <w:b/>
              </w:rPr>
            </w:pPr>
            <w:r>
              <w:rPr>
                <w:b/>
              </w:rPr>
              <w:t>Contact</w:t>
            </w:r>
          </w:p>
        </w:tc>
      </w:tr>
      <w:tr w:rsidR="00183316" w:rsidTr="00183316">
        <w:tc>
          <w:tcPr>
            <w:tcW w:w="2783" w:type="dxa"/>
          </w:tcPr>
          <w:p w:rsidR="00183316" w:rsidRDefault="00183316" w:rsidP="00183316">
            <w:pPr>
              <w:ind w:left="0"/>
              <w:jc w:val="left"/>
            </w:pPr>
            <w:r>
              <w:t>Recover TSA servers</w:t>
            </w:r>
          </w:p>
        </w:tc>
        <w:tc>
          <w:tcPr>
            <w:tcW w:w="2587" w:type="dxa"/>
          </w:tcPr>
          <w:p w:rsidR="00183316" w:rsidRDefault="0014432E" w:rsidP="00183316">
            <w:pPr>
              <w:ind w:left="0"/>
              <w:jc w:val="left"/>
            </w:pPr>
            <w:r>
              <w:t>IT Web Support &amp; TSA</w:t>
            </w:r>
          </w:p>
        </w:tc>
        <w:tc>
          <w:tcPr>
            <w:tcW w:w="2494" w:type="dxa"/>
          </w:tcPr>
          <w:p w:rsidR="00183316" w:rsidRDefault="0014432E" w:rsidP="00183316">
            <w:pPr>
              <w:ind w:left="0"/>
              <w:jc w:val="left"/>
            </w:pPr>
            <w:r>
              <w:t>Sanjib Biswas</w:t>
            </w:r>
          </w:p>
        </w:tc>
      </w:tr>
      <w:tr w:rsidR="00183316" w:rsidTr="00183316">
        <w:tc>
          <w:tcPr>
            <w:tcW w:w="2783" w:type="dxa"/>
          </w:tcPr>
          <w:p w:rsidR="00183316" w:rsidRDefault="00183316" w:rsidP="00183316">
            <w:pPr>
              <w:ind w:left="0"/>
              <w:jc w:val="left"/>
            </w:pPr>
            <w:r>
              <w:lastRenderedPageBreak/>
              <w:t>Identify gaps between TSA Servers and SODA/</w:t>
            </w:r>
            <w:proofErr w:type="spellStart"/>
            <w:r>
              <w:t>iProcess</w:t>
            </w:r>
            <w:proofErr w:type="spellEnd"/>
          </w:p>
        </w:tc>
        <w:tc>
          <w:tcPr>
            <w:tcW w:w="2587" w:type="dxa"/>
          </w:tcPr>
          <w:p w:rsidR="00183316" w:rsidRDefault="0014432E" w:rsidP="00183316">
            <w:pPr>
              <w:ind w:left="0"/>
              <w:jc w:val="left"/>
            </w:pPr>
            <w:r>
              <w:t>IT Web Support &amp; TSA &amp; Service Operations</w:t>
            </w:r>
          </w:p>
        </w:tc>
        <w:tc>
          <w:tcPr>
            <w:tcW w:w="2494" w:type="dxa"/>
          </w:tcPr>
          <w:p w:rsidR="00183316" w:rsidRDefault="0014432E" w:rsidP="00183316">
            <w:pPr>
              <w:ind w:left="0"/>
              <w:jc w:val="left"/>
            </w:pPr>
            <w:r>
              <w:t>Sanjib Biswas</w:t>
            </w:r>
            <w:r>
              <w:br/>
              <w:t>Bindu Subhadramma</w:t>
            </w:r>
            <w:r w:rsidR="00F75DFE">
              <w:br/>
            </w:r>
            <w:r w:rsidR="00F75DFE">
              <w:t>TSA Resources</w:t>
            </w:r>
          </w:p>
        </w:tc>
      </w:tr>
      <w:tr w:rsidR="00183316" w:rsidTr="00183316">
        <w:tc>
          <w:tcPr>
            <w:tcW w:w="2783" w:type="dxa"/>
          </w:tcPr>
          <w:p w:rsidR="00183316" w:rsidRDefault="00183316" w:rsidP="00183316">
            <w:pPr>
              <w:ind w:left="0"/>
              <w:jc w:val="left"/>
            </w:pPr>
            <w:r>
              <w:t>Replay SODA/</w:t>
            </w:r>
            <w:proofErr w:type="spellStart"/>
            <w:r>
              <w:t>iProcess</w:t>
            </w:r>
            <w:proofErr w:type="spellEnd"/>
            <w:r>
              <w:t xml:space="preserve"> transactions</w:t>
            </w:r>
          </w:p>
        </w:tc>
        <w:tc>
          <w:tcPr>
            <w:tcW w:w="2587" w:type="dxa"/>
          </w:tcPr>
          <w:p w:rsidR="00183316" w:rsidRDefault="00183316" w:rsidP="00183316">
            <w:pPr>
              <w:ind w:left="0"/>
              <w:jc w:val="left"/>
            </w:pPr>
            <w:r>
              <w:t>IT Web Support</w:t>
            </w:r>
          </w:p>
        </w:tc>
        <w:tc>
          <w:tcPr>
            <w:tcW w:w="2494" w:type="dxa"/>
          </w:tcPr>
          <w:p w:rsidR="00183316" w:rsidRDefault="0014432E" w:rsidP="00183316">
            <w:pPr>
              <w:ind w:left="0"/>
              <w:jc w:val="left"/>
            </w:pPr>
            <w:r>
              <w:t>Sanjib Biswas</w:t>
            </w:r>
          </w:p>
        </w:tc>
      </w:tr>
    </w:tbl>
    <w:p w:rsidR="00A314CB" w:rsidRDefault="00A314CB" w:rsidP="00A314CB"/>
    <w:p w:rsidR="00063C79" w:rsidRDefault="00063C79" w:rsidP="00925513">
      <w:pPr>
        <w:pStyle w:val="Heading3"/>
      </w:pPr>
      <w:bookmarkStart w:id="54" w:name="_Toc330216969"/>
      <w:r>
        <w:t>Re-create SODA transactions</w:t>
      </w:r>
      <w:bookmarkEnd w:id="54"/>
    </w:p>
    <w:p w:rsidR="00063C79" w:rsidRDefault="00063C79" w:rsidP="00063C79">
      <w:pPr>
        <w:ind w:left="0"/>
      </w:pPr>
      <w:r>
        <w:t xml:space="preserve">In the instance of a data gap that has resulted from SODA system being down </w:t>
      </w:r>
      <w:r w:rsidR="00463D13">
        <w:t>prior to back-up</w:t>
      </w:r>
      <w:r w:rsidR="00D02F6E">
        <w:t>;</w:t>
      </w:r>
      <w:r w:rsidR="00463D13">
        <w:t xml:space="preserve"> </w:t>
      </w:r>
      <w:r>
        <w:t xml:space="preserve">the high level approach is to review </w:t>
      </w:r>
      <w:proofErr w:type="spellStart"/>
      <w:r w:rsidR="00463D13">
        <w:t>iProcess</w:t>
      </w:r>
      <w:proofErr w:type="spellEnd"/>
      <w:r w:rsidR="00463D13">
        <w:t xml:space="preserve"> or TSA </w:t>
      </w:r>
      <w:r>
        <w:t xml:space="preserve">backups and logs to establish the gap. </w:t>
      </w:r>
      <w:r w:rsidR="00463D13">
        <w:t>T</w:t>
      </w:r>
      <w:r>
        <w:t>ransactions</w:t>
      </w:r>
      <w:r w:rsidR="00D02F6E">
        <w:t xml:space="preserve"> missing from SODA</w:t>
      </w:r>
      <w:r>
        <w:t xml:space="preserve"> </w:t>
      </w:r>
      <w:r w:rsidR="00463D13">
        <w:t xml:space="preserve">then need to be recreated </w:t>
      </w:r>
      <w:r>
        <w:t xml:space="preserve">in </w:t>
      </w:r>
      <w:r w:rsidR="00D02F6E">
        <w:t>based on backup/log</w:t>
      </w:r>
      <w:r>
        <w:t xml:space="preserve"> information</w:t>
      </w:r>
      <w:r w:rsidR="00463D13">
        <w:t>.</w:t>
      </w:r>
    </w:p>
    <w:p w:rsidR="008C7D58" w:rsidRDefault="008C7D58" w:rsidP="008C7D58">
      <w:pPr>
        <w:ind w:left="0"/>
        <w:jc w:val="left"/>
      </w:pPr>
      <w:r w:rsidRPr="00F75DFE">
        <w:rPr>
          <w:b/>
        </w:rPr>
        <w:t>Identification</w:t>
      </w:r>
      <w:r w:rsidR="00F75DFE">
        <w:rPr>
          <w:b/>
        </w:rPr>
        <w:t>/Detection of issue</w:t>
      </w:r>
      <w:r>
        <w:t xml:space="preserve"> – </w:t>
      </w:r>
      <w:r>
        <w:br/>
        <w:t>- Site deployment call back from TSA fails.</w:t>
      </w:r>
      <w:r>
        <w:br/>
        <w:t xml:space="preserve">- Customer contacts Optus support </w:t>
      </w:r>
      <w:r w:rsidR="001F083F">
        <w:t>advising</w:t>
      </w:r>
      <w:r>
        <w:t xml:space="preserve"> website not provisioned (or change m</w:t>
      </w:r>
      <w:r w:rsidR="00547DAA">
        <w:t>ade not reflected on web site).</w:t>
      </w:r>
      <w:r>
        <w:br/>
      </w:r>
      <w:r w:rsidR="00F75DFE">
        <w:rPr>
          <w:b/>
        </w:rPr>
        <w:t>Tasks</w:t>
      </w:r>
      <w:r w:rsidR="00F75DFE">
        <w:t xml:space="preserve"> -</w:t>
      </w:r>
    </w:p>
    <w:tbl>
      <w:tblPr>
        <w:tblStyle w:val="TableGrid"/>
        <w:tblW w:w="0" w:type="auto"/>
        <w:tblLook w:val="04A0" w:firstRow="1" w:lastRow="0" w:firstColumn="1" w:lastColumn="0" w:noHBand="0" w:noVBand="1"/>
      </w:tblPr>
      <w:tblGrid>
        <w:gridCol w:w="2783"/>
        <w:gridCol w:w="2587"/>
        <w:gridCol w:w="2494"/>
      </w:tblGrid>
      <w:tr w:rsidR="00183316" w:rsidRPr="00183316" w:rsidTr="008C7D58">
        <w:tc>
          <w:tcPr>
            <w:tcW w:w="2783" w:type="dxa"/>
          </w:tcPr>
          <w:p w:rsidR="00183316" w:rsidRPr="00183316" w:rsidRDefault="00183316" w:rsidP="008C7D58">
            <w:pPr>
              <w:ind w:left="0"/>
              <w:jc w:val="left"/>
              <w:rPr>
                <w:b/>
              </w:rPr>
            </w:pPr>
            <w:r w:rsidRPr="00183316">
              <w:rPr>
                <w:b/>
              </w:rPr>
              <w:t>Task</w:t>
            </w:r>
          </w:p>
        </w:tc>
        <w:tc>
          <w:tcPr>
            <w:tcW w:w="2587" w:type="dxa"/>
          </w:tcPr>
          <w:p w:rsidR="00183316" w:rsidRPr="00183316" w:rsidRDefault="00183316" w:rsidP="008C7D58">
            <w:pPr>
              <w:ind w:left="0"/>
              <w:jc w:val="left"/>
              <w:rPr>
                <w:b/>
              </w:rPr>
            </w:pPr>
            <w:r w:rsidRPr="00183316">
              <w:rPr>
                <w:b/>
              </w:rPr>
              <w:t>Who</w:t>
            </w:r>
          </w:p>
        </w:tc>
        <w:tc>
          <w:tcPr>
            <w:tcW w:w="2494" w:type="dxa"/>
          </w:tcPr>
          <w:p w:rsidR="00183316" w:rsidRPr="00183316" w:rsidRDefault="00547DAA" w:rsidP="008C7D58">
            <w:pPr>
              <w:ind w:left="0"/>
              <w:jc w:val="left"/>
              <w:rPr>
                <w:b/>
              </w:rPr>
            </w:pPr>
            <w:r>
              <w:rPr>
                <w:b/>
              </w:rPr>
              <w:t>Contact</w:t>
            </w:r>
          </w:p>
        </w:tc>
      </w:tr>
      <w:tr w:rsidR="00183316" w:rsidTr="008C7D58">
        <w:tc>
          <w:tcPr>
            <w:tcW w:w="2783" w:type="dxa"/>
          </w:tcPr>
          <w:p w:rsidR="00183316" w:rsidRDefault="00183316" w:rsidP="00183316">
            <w:pPr>
              <w:ind w:left="0"/>
              <w:jc w:val="left"/>
            </w:pPr>
            <w:r>
              <w:t>Recover SODA</w:t>
            </w:r>
          </w:p>
        </w:tc>
        <w:tc>
          <w:tcPr>
            <w:tcW w:w="2587" w:type="dxa"/>
          </w:tcPr>
          <w:p w:rsidR="00183316" w:rsidRDefault="0014432E" w:rsidP="008C7D58">
            <w:pPr>
              <w:ind w:left="0"/>
              <w:jc w:val="left"/>
            </w:pPr>
            <w:r>
              <w:t>IT Web Support</w:t>
            </w:r>
          </w:p>
        </w:tc>
        <w:tc>
          <w:tcPr>
            <w:tcW w:w="2494" w:type="dxa"/>
          </w:tcPr>
          <w:p w:rsidR="00183316" w:rsidRDefault="0014432E" w:rsidP="008C7D58">
            <w:pPr>
              <w:ind w:left="0"/>
              <w:jc w:val="left"/>
            </w:pPr>
            <w:r>
              <w:t>Sanjib Biswas</w:t>
            </w:r>
          </w:p>
        </w:tc>
      </w:tr>
      <w:tr w:rsidR="00183316" w:rsidTr="008C7D58">
        <w:tc>
          <w:tcPr>
            <w:tcW w:w="2783" w:type="dxa"/>
          </w:tcPr>
          <w:p w:rsidR="00183316" w:rsidRDefault="00463D13" w:rsidP="008C7D58">
            <w:pPr>
              <w:ind w:left="0"/>
              <w:jc w:val="left"/>
            </w:pPr>
            <w:r>
              <w:t xml:space="preserve">Assess </w:t>
            </w:r>
            <w:proofErr w:type="spellStart"/>
            <w:r>
              <w:t>iProcess</w:t>
            </w:r>
            <w:proofErr w:type="spellEnd"/>
            <w:r>
              <w:t xml:space="preserve"> data</w:t>
            </w:r>
          </w:p>
        </w:tc>
        <w:tc>
          <w:tcPr>
            <w:tcW w:w="2587" w:type="dxa"/>
          </w:tcPr>
          <w:p w:rsidR="00183316" w:rsidRDefault="0014432E" w:rsidP="008C7D58">
            <w:pPr>
              <w:ind w:left="0"/>
              <w:jc w:val="left"/>
            </w:pPr>
            <w:r>
              <w:t>Service Operations</w:t>
            </w:r>
          </w:p>
        </w:tc>
        <w:tc>
          <w:tcPr>
            <w:tcW w:w="2494" w:type="dxa"/>
          </w:tcPr>
          <w:p w:rsidR="00183316" w:rsidRDefault="0014432E" w:rsidP="008C7D58">
            <w:pPr>
              <w:ind w:left="0"/>
              <w:jc w:val="left"/>
            </w:pPr>
            <w:r>
              <w:t>Bindu Subhadramma</w:t>
            </w:r>
          </w:p>
        </w:tc>
      </w:tr>
      <w:tr w:rsidR="00463D13" w:rsidTr="008C7D58">
        <w:tc>
          <w:tcPr>
            <w:tcW w:w="2783" w:type="dxa"/>
          </w:tcPr>
          <w:p w:rsidR="00463D13" w:rsidRDefault="00463D13" w:rsidP="008C7D58">
            <w:pPr>
              <w:ind w:left="0"/>
              <w:jc w:val="left"/>
            </w:pPr>
            <w:r>
              <w:t>Assess TSA data</w:t>
            </w:r>
          </w:p>
        </w:tc>
        <w:tc>
          <w:tcPr>
            <w:tcW w:w="2587" w:type="dxa"/>
          </w:tcPr>
          <w:p w:rsidR="00463D13" w:rsidRDefault="0014432E" w:rsidP="008C7D58">
            <w:pPr>
              <w:ind w:left="0"/>
              <w:jc w:val="left"/>
            </w:pPr>
            <w:r>
              <w:t>IT Web Support &amp; TSA</w:t>
            </w:r>
          </w:p>
        </w:tc>
        <w:tc>
          <w:tcPr>
            <w:tcW w:w="2494" w:type="dxa"/>
          </w:tcPr>
          <w:p w:rsidR="00463D13" w:rsidRDefault="0014432E" w:rsidP="008C7D58">
            <w:pPr>
              <w:ind w:left="0"/>
              <w:jc w:val="left"/>
            </w:pPr>
            <w:r>
              <w:t>Sanjib Biswas</w:t>
            </w:r>
          </w:p>
        </w:tc>
      </w:tr>
      <w:tr w:rsidR="00463D13" w:rsidTr="008C7D58">
        <w:tc>
          <w:tcPr>
            <w:tcW w:w="2783" w:type="dxa"/>
          </w:tcPr>
          <w:p w:rsidR="00463D13" w:rsidRDefault="00463D13" w:rsidP="008C7D58">
            <w:pPr>
              <w:ind w:left="0"/>
              <w:jc w:val="left"/>
            </w:pPr>
            <w:r>
              <w:t>Identify gaps between systems</w:t>
            </w:r>
          </w:p>
        </w:tc>
        <w:tc>
          <w:tcPr>
            <w:tcW w:w="2587" w:type="dxa"/>
          </w:tcPr>
          <w:p w:rsidR="00463D13" w:rsidRDefault="00547DAA" w:rsidP="008C7D58">
            <w:pPr>
              <w:ind w:left="0"/>
              <w:jc w:val="left"/>
            </w:pPr>
            <w:r>
              <w:t>IT Web Support &amp; TSA &amp; Service Operations</w:t>
            </w:r>
          </w:p>
        </w:tc>
        <w:tc>
          <w:tcPr>
            <w:tcW w:w="2494" w:type="dxa"/>
          </w:tcPr>
          <w:p w:rsidR="00F75DFE" w:rsidRDefault="00F75DFE" w:rsidP="00F75DFE">
            <w:pPr>
              <w:ind w:left="0"/>
              <w:jc w:val="left"/>
            </w:pPr>
            <w:r>
              <w:t>Sanjib Biswas</w:t>
            </w:r>
            <w:r>
              <w:br/>
              <w:t>Bindu Subhadramma</w:t>
            </w:r>
            <w:r>
              <w:br/>
              <w:t>TSA Resources</w:t>
            </w:r>
          </w:p>
        </w:tc>
      </w:tr>
      <w:tr w:rsidR="00183316" w:rsidTr="008C7D58">
        <w:tc>
          <w:tcPr>
            <w:tcW w:w="2783" w:type="dxa"/>
          </w:tcPr>
          <w:p w:rsidR="00183316" w:rsidRDefault="00463D13" w:rsidP="008C7D58">
            <w:pPr>
              <w:ind w:left="0"/>
              <w:jc w:val="left"/>
            </w:pPr>
            <w:r>
              <w:t>Recreate missing transactions in SODA</w:t>
            </w:r>
          </w:p>
        </w:tc>
        <w:tc>
          <w:tcPr>
            <w:tcW w:w="2587" w:type="dxa"/>
          </w:tcPr>
          <w:p w:rsidR="00183316" w:rsidRDefault="00183316" w:rsidP="008C7D58">
            <w:pPr>
              <w:ind w:left="0"/>
              <w:jc w:val="left"/>
            </w:pPr>
          </w:p>
        </w:tc>
        <w:tc>
          <w:tcPr>
            <w:tcW w:w="2494" w:type="dxa"/>
          </w:tcPr>
          <w:p w:rsidR="00183316" w:rsidRDefault="00183316" w:rsidP="008C7D58">
            <w:pPr>
              <w:ind w:left="0"/>
              <w:jc w:val="left"/>
            </w:pPr>
          </w:p>
        </w:tc>
      </w:tr>
    </w:tbl>
    <w:p w:rsidR="009F6AF9" w:rsidRDefault="0052519E" w:rsidP="001F083F">
      <w:pPr>
        <w:pStyle w:val="Heading1"/>
      </w:pPr>
      <w:bookmarkStart w:id="55" w:name="_Toc391188716"/>
      <w:bookmarkStart w:id="56" w:name="_Toc391188830"/>
      <w:bookmarkStart w:id="57" w:name="_Toc393012482"/>
      <w:bookmarkStart w:id="58" w:name="_Toc393012626"/>
      <w:bookmarkStart w:id="59" w:name="_Toc393072867"/>
      <w:bookmarkStart w:id="60" w:name="_Toc393266090"/>
      <w:bookmarkStart w:id="61" w:name="_Toc416238379"/>
      <w:bookmarkStart w:id="62" w:name="_Toc416245841"/>
      <w:bookmarkStart w:id="63" w:name="_Toc420223735"/>
      <w:bookmarkStart w:id="64" w:name="_Toc420381331"/>
      <w:bookmarkStart w:id="65" w:name="_Toc420731200"/>
      <w:bookmarkStart w:id="66" w:name="_Toc421069548"/>
      <w:bookmarkStart w:id="67" w:name="_Toc421078841"/>
      <w:bookmarkStart w:id="68" w:name="_Toc421079280"/>
      <w:bookmarkStart w:id="69" w:name="_Toc431607881"/>
      <w:bookmarkStart w:id="70" w:name="_Toc436622130"/>
      <w:bookmarkStart w:id="71" w:name="_Toc436703423"/>
      <w:bookmarkStart w:id="72" w:name="_Toc436703534"/>
      <w:bookmarkStart w:id="73" w:name="_Toc436703576"/>
      <w:bookmarkStart w:id="74" w:name="_Toc436703614"/>
      <w:bookmarkStart w:id="75" w:name="_Toc436703710"/>
      <w:bookmarkStart w:id="76" w:name="_Toc436713692"/>
      <w:bookmarkStart w:id="77" w:name="_Toc437670336"/>
      <w:bookmarkStart w:id="78" w:name="_Toc530979641"/>
      <w:bookmarkStart w:id="79" w:name="_Toc391182443"/>
      <w:bookmarkStart w:id="80" w:name="_Toc391281353"/>
      <w:bookmarkStart w:id="81" w:name="_Toc391281460"/>
      <w:bookmarkStart w:id="82" w:name="_Toc391371458"/>
      <w:bookmarkStart w:id="83" w:name="_Toc391371585"/>
      <w:bookmarkStart w:id="84" w:name="_Toc391372399"/>
      <w:bookmarkStart w:id="85" w:name="_Toc391372706"/>
      <w:bookmarkStart w:id="86" w:name="_Toc391458822"/>
      <w:bookmarkStart w:id="87" w:name="_Toc391961778"/>
      <w:bookmarkStart w:id="88" w:name="_Toc391961905"/>
      <w:bookmarkStart w:id="89" w:name="_Toc392061572"/>
      <w:bookmarkStart w:id="90" w:name="_Toc392061892"/>
      <w:bookmarkStart w:id="91" w:name="_Toc392659175"/>
      <w:bookmarkStart w:id="92" w:name="_Toc393697069"/>
      <w:bookmarkStart w:id="93" w:name="_Toc396565102"/>
      <w:bookmarkStart w:id="94" w:name="_Toc402686074"/>
      <w:bookmarkStart w:id="95" w:name="_Toc402686676"/>
      <w:bookmarkStart w:id="96" w:name="_Toc406217246"/>
      <w:bookmarkStart w:id="97" w:name="_Toc416238364"/>
      <w:bookmarkStart w:id="98" w:name="_Toc33021697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42"/>
      <w:bookmarkEnd w:id="43"/>
      <w:bookmarkEnd w:id="44"/>
      <w:bookmarkEnd w:id="50"/>
      <w:bookmarkEnd w:id="51"/>
      <w:r>
        <w:lastRenderedPageBreak/>
        <w:t>Document Control</w:t>
      </w:r>
      <w:bookmarkEnd w:id="55"/>
      <w:bookmarkEnd w:id="56"/>
      <w:r>
        <w:t xml:space="preserve"> </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t>and Approval</w:t>
      </w:r>
      <w:bookmarkEnd w:id="78"/>
      <w:bookmarkEnd w:id="98"/>
    </w:p>
    <w:p w:rsidR="009F6AF9" w:rsidRDefault="0052519E">
      <w:pPr>
        <w:pStyle w:val="Heading2"/>
      </w:pPr>
      <w:bookmarkStart w:id="99" w:name="_Toc391188717"/>
      <w:bookmarkStart w:id="100" w:name="_Toc391188831"/>
      <w:bookmarkStart w:id="101" w:name="_Toc393012483"/>
      <w:bookmarkStart w:id="102" w:name="_Toc393012627"/>
      <w:bookmarkStart w:id="103" w:name="_Toc393072868"/>
      <w:bookmarkStart w:id="104" w:name="_Toc393266091"/>
      <w:bookmarkStart w:id="105" w:name="_Toc416238380"/>
      <w:bookmarkStart w:id="106" w:name="_Toc416245842"/>
      <w:bookmarkStart w:id="107" w:name="_Toc420223736"/>
      <w:bookmarkStart w:id="108" w:name="_Toc420381332"/>
      <w:bookmarkStart w:id="109" w:name="_Toc420731201"/>
      <w:bookmarkStart w:id="110" w:name="_Toc421069549"/>
      <w:bookmarkStart w:id="111" w:name="_Toc421078842"/>
      <w:bookmarkStart w:id="112" w:name="_Toc421079281"/>
      <w:bookmarkStart w:id="113" w:name="_Toc431607882"/>
      <w:bookmarkStart w:id="114" w:name="_Toc530292932"/>
      <w:bookmarkStart w:id="115" w:name="_Toc530813738"/>
      <w:bookmarkStart w:id="116" w:name="_Toc530979642"/>
      <w:bookmarkStart w:id="117" w:name="_Toc330216971"/>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r>
        <w:t>Responsibilities</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rsidR="009F6AF9" w:rsidRDefault="0052519E">
      <w:r>
        <w:t>Responsibilities for this document have been assigned as follows:</w:t>
      </w:r>
    </w:p>
    <w:tbl>
      <w:tblPr>
        <w:tblW w:w="0" w:type="auto"/>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56" w:type="dxa"/>
          <w:right w:w="56" w:type="dxa"/>
        </w:tblCellMar>
        <w:tblLook w:val="0000" w:firstRow="0" w:lastRow="0" w:firstColumn="0" w:lastColumn="0" w:noHBand="0" w:noVBand="0"/>
      </w:tblPr>
      <w:tblGrid>
        <w:gridCol w:w="1961"/>
        <w:gridCol w:w="2457"/>
        <w:gridCol w:w="2165"/>
        <w:gridCol w:w="2324"/>
      </w:tblGrid>
      <w:tr w:rsidR="009F6AF9">
        <w:trPr>
          <w:cantSplit/>
          <w:tblHeader/>
        </w:trPr>
        <w:tc>
          <w:tcPr>
            <w:tcW w:w="1961" w:type="dxa"/>
            <w:shd w:val="pct10" w:color="auto" w:fill="auto"/>
          </w:tcPr>
          <w:p w:rsidR="009F6AF9" w:rsidRDefault="0052519E">
            <w:pPr>
              <w:pStyle w:val="TableHeader"/>
            </w:pPr>
            <w:r>
              <w:t>Role</w:t>
            </w:r>
          </w:p>
        </w:tc>
        <w:tc>
          <w:tcPr>
            <w:tcW w:w="2457" w:type="dxa"/>
            <w:shd w:val="pct10" w:color="auto" w:fill="auto"/>
          </w:tcPr>
          <w:p w:rsidR="009F6AF9" w:rsidRDefault="0052519E">
            <w:pPr>
              <w:pStyle w:val="TableHeader"/>
            </w:pPr>
            <w:r>
              <w:t>Responsibility</w:t>
            </w:r>
          </w:p>
        </w:tc>
        <w:tc>
          <w:tcPr>
            <w:tcW w:w="2165" w:type="dxa"/>
            <w:shd w:val="pct10" w:color="auto" w:fill="auto"/>
          </w:tcPr>
          <w:p w:rsidR="009F6AF9" w:rsidRDefault="0052519E">
            <w:pPr>
              <w:pStyle w:val="TableHeader"/>
            </w:pPr>
            <w:r>
              <w:t>Assigned to</w:t>
            </w:r>
          </w:p>
        </w:tc>
        <w:tc>
          <w:tcPr>
            <w:tcW w:w="2324" w:type="dxa"/>
            <w:shd w:val="pct10" w:color="auto" w:fill="auto"/>
          </w:tcPr>
          <w:p w:rsidR="009F6AF9" w:rsidRDefault="0052519E">
            <w:pPr>
              <w:pStyle w:val="TableHeader"/>
            </w:pPr>
            <w:r>
              <w:t>Position</w:t>
            </w:r>
          </w:p>
        </w:tc>
      </w:tr>
      <w:tr w:rsidR="009F6AF9">
        <w:trPr>
          <w:cantSplit/>
        </w:trPr>
        <w:tc>
          <w:tcPr>
            <w:tcW w:w="1961" w:type="dxa"/>
          </w:tcPr>
          <w:p w:rsidR="009F6AF9" w:rsidRDefault="0052519E">
            <w:pPr>
              <w:pStyle w:val="TableText"/>
            </w:pPr>
            <w:r>
              <w:t>Document Approver</w:t>
            </w:r>
          </w:p>
        </w:tc>
        <w:tc>
          <w:tcPr>
            <w:tcW w:w="2457" w:type="dxa"/>
          </w:tcPr>
          <w:p w:rsidR="009F6AF9" w:rsidRDefault="0052519E">
            <w:pPr>
              <w:pStyle w:val="TableText"/>
            </w:pPr>
            <w:r>
              <w:t>Approve the issue of each version.</w:t>
            </w:r>
          </w:p>
        </w:tc>
        <w:tc>
          <w:tcPr>
            <w:tcW w:w="2165" w:type="dxa"/>
          </w:tcPr>
          <w:p w:rsidR="009F6AF9" w:rsidRDefault="00252053">
            <w:pPr>
              <w:pStyle w:val="TableText"/>
            </w:pPr>
            <w:r w:rsidRPr="00866FC2">
              <w:t>Adam Russell</w:t>
            </w:r>
          </w:p>
        </w:tc>
        <w:tc>
          <w:tcPr>
            <w:tcW w:w="2324" w:type="dxa"/>
          </w:tcPr>
          <w:p w:rsidR="009F6AF9" w:rsidRDefault="001D2D77" w:rsidP="001D2D77">
            <w:pPr>
              <w:pStyle w:val="TableText"/>
            </w:pPr>
            <w:r>
              <w:t>Business Program Manager</w:t>
            </w:r>
          </w:p>
        </w:tc>
      </w:tr>
      <w:tr w:rsidR="009F6AF9">
        <w:trPr>
          <w:cantSplit/>
        </w:trPr>
        <w:tc>
          <w:tcPr>
            <w:tcW w:w="1961" w:type="dxa"/>
          </w:tcPr>
          <w:p w:rsidR="009F6AF9" w:rsidRDefault="0052519E">
            <w:pPr>
              <w:pStyle w:val="TableText"/>
            </w:pPr>
            <w:r>
              <w:t>Document Owner</w:t>
            </w:r>
          </w:p>
        </w:tc>
        <w:tc>
          <w:tcPr>
            <w:tcW w:w="2457" w:type="dxa"/>
          </w:tcPr>
          <w:p w:rsidR="009F6AF9" w:rsidRDefault="0052519E">
            <w:pPr>
              <w:pStyle w:val="TableText"/>
            </w:pPr>
            <w:r>
              <w:t>Overall responsibility for document accuracy and distribution list.</w:t>
            </w:r>
          </w:p>
        </w:tc>
        <w:tc>
          <w:tcPr>
            <w:tcW w:w="2165" w:type="dxa"/>
          </w:tcPr>
          <w:p w:rsidR="009F6AF9" w:rsidRDefault="00E85274">
            <w:pPr>
              <w:pStyle w:val="TableText"/>
            </w:pPr>
            <w:r w:rsidRPr="00866FC2">
              <w:t>Andrew Kim</w:t>
            </w:r>
          </w:p>
        </w:tc>
        <w:tc>
          <w:tcPr>
            <w:tcW w:w="2324" w:type="dxa"/>
          </w:tcPr>
          <w:p w:rsidR="009F6AF9" w:rsidRDefault="00E85274" w:rsidP="00E85274">
            <w:pPr>
              <w:pStyle w:val="TableText"/>
            </w:pPr>
            <w:r>
              <w:t>Product Manager</w:t>
            </w:r>
          </w:p>
        </w:tc>
      </w:tr>
      <w:tr w:rsidR="009F6AF9">
        <w:trPr>
          <w:cantSplit/>
        </w:trPr>
        <w:tc>
          <w:tcPr>
            <w:tcW w:w="1961" w:type="dxa"/>
          </w:tcPr>
          <w:p w:rsidR="009F6AF9" w:rsidRDefault="0052519E">
            <w:pPr>
              <w:pStyle w:val="TableText"/>
            </w:pPr>
            <w:r>
              <w:t>Document Author</w:t>
            </w:r>
          </w:p>
        </w:tc>
        <w:tc>
          <w:tcPr>
            <w:tcW w:w="2457" w:type="dxa"/>
          </w:tcPr>
          <w:p w:rsidR="009F6AF9" w:rsidRDefault="0052519E">
            <w:pPr>
              <w:pStyle w:val="TableText"/>
            </w:pPr>
            <w:r>
              <w:t>Prepare the document to the Document Owner's specification.</w:t>
            </w:r>
          </w:p>
        </w:tc>
        <w:tc>
          <w:tcPr>
            <w:tcW w:w="2165" w:type="dxa"/>
          </w:tcPr>
          <w:p w:rsidR="009F6AF9" w:rsidRDefault="00252053">
            <w:pPr>
              <w:pStyle w:val="TableText"/>
            </w:pPr>
            <w:r w:rsidRPr="00866FC2">
              <w:t>Toby Store</w:t>
            </w:r>
          </w:p>
        </w:tc>
        <w:tc>
          <w:tcPr>
            <w:tcW w:w="2324" w:type="dxa"/>
          </w:tcPr>
          <w:p w:rsidR="009F6AF9" w:rsidRDefault="001D2D77" w:rsidP="001D2D77">
            <w:pPr>
              <w:pStyle w:val="TableText"/>
            </w:pPr>
            <w:r>
              <w:t>Business Process Analyst</w:t>
            </w:r>
          </w:p>
        </w:tc>
      </w:tr>
      <w:tr w:rsidR="009F6AF9">
        <w:trPr>
          <w:cantSplit/>
        </w:trPr>
        <w:tc>
          <w:tcPr>
            <w:tcW w:w="1961" w:type="dxa"/>
          </w:tcPr>
          <w:p w:rsidR="009F6AF9" w:rsidRDefault="0052519E">
            <w:pPr>
              <w:pStyle w:val="TableText"/>
            </w:pPr>
            <w:r>
              <w:t>Reviewers</w:t>
            </w:r>
          </w:p>
        </w:tc>
        <w:tc>
          <w:tcPr>
            <w:tcW w:w="2457" w:type="dxa"/>
          </w:tcPr>
          <w:p w:rsidR="009F6AF9" w:rsidRDefault="009F6AF9">
            <w:pPr>
              <w:pStyle w:val="TableText"/>
            </w:pPr>
          </w:p>
        </w:tc>
        <w:tc>
          <w:tcPr>
            <w:tcW w:w="2165" w:type="dxa"/>
          </w:tcPr>
          <w:p w:rsidR="00252053" w:rsidRDefault="001D2D77" w:rsidP="009166A0">
            <w:pPr>
              <w:pStyle w:val="TableText"/>
            </w:pPr>
            <w:r>
              <w:t xml:space="preserve">Jesse Snow </w:t>
            </w:r>
            <w:r>
              <w:br/>
              <w:t>Robert Hanimyan</w:t>
            </w:r>
            <w:bookmarkStart w:id="118" w:name="_GoBack"/>
            <w:bookmarkEnd w:id="118"/>
            <w:r>
              <w:br/>
            </w:r>
            <w:r w:rsidR="00252053">
              <w:t>Dante Lorredo</w:t>
            </w:r>
            <w:r w:rsidR="00252053">
              <w:br/>
              <w:t>Ronny Effendi</w:t>
            </w:r>
            <w:r w:rsidR="009166A0">
              <w:br/>
            </w:r>
            <w:proofErr w:type="spellStart"/>
            <w:r w:rsidR="009166A0">
              <w:t>Sanjb</w:t>
            </w:r>
            <w:proofErr w:type="spellEnd"/>
            <w:r w:rsidR="009166A0">
              <w:t xml:space="preserve"> Biswas</w:t>
            </w:r>
            <w:r w:rsidR="00252053">
              <w:br/>
            </w:r>
            <w:r w:rsidR="009166A0">
              <w:t>Bindu Subhadramma</w:t>
            </w:r>
          </w:p>
        </w:tc>
        <w:tc>
          <w:tcPr>
            <w:tcW w:w="2324" w:type="dxa"/>
          </w:tcPr>
          <w:p w:rsidR="009F6AF9" w:rsidRDefault="009F6AF9">
            <w:pPr>
              <w:pStyle w:val="TableText"/>
            </w:pPr>
          </w:p>
        </w:tc>
      </w:tr>
      <w:tr w:rsidR="009F6AF9">
        <w:trPr>
          <w:cantSplit/>
        </w:trPr>
        <w:tc>
          <w:tcPr>
            <w:tcW w:w="1961" w:type="dxa"/>
          </w:tcPr>
          <w:p w:rsidR="009F6AF9" w:rsidRDefault="0052519E">
            <w:pPr>
              <w:pStyle w:val="TableText"/>
            </w:pPr>
            <w:r>
              <w:t>Document Controller</w:t>
            </w:r>
          </w:p>
        </w:tc>
        <w:tc>
          <w:tcPr>
            <w:tcW w:w="2457" w:type="dxa"/>
          </w:tcPr>
          <w:p w:rsidR="009F6AF9" w:rsidRDefault="0052519E">
            <w:pPr>
              <w:pStyle w:val="TableText"/>
            </w:pPr>
            <w:r>
              <w:t>Version control and distribution to nominated document holders.</w:t>
            </w:r>
          </w:p>
        </w:tc>
        <w:tc>
          <w:tcPr>
            <w:tcW w:w="2165" w:type="dxa"/>
          </w:tcPr>
          <w:p w:rsidR="009F6AF9" w:rsidRDefault="00F74391">
            <w:pPr>
              <w:pStyle w:val="TableText"/>
            </w:pPr>
            <w:r w:rsidRPr="00866FC2">
              <w:t>Toby Store</w:t>
            </w:r>
            <w:r>
              <w:rPr>
                <w:color w:val="0000FF"/>
              </w:rPr>
              <w:tab/>
            </w:r>
          </w:p>
        </w:tc>
        <w:tc>
          <w:tcPr>
            <w:tcW w:w="2324" w:type="dxa"/>
          </w:tcPr>
          <w:p w:rsidR="009F6AF9" w:rsidRDefault="009F6AF9">
            <w:pPr>
              <w:pStyle w:val="TableText"/>
              <w:rPr>
                <w:rFonts w:ascii="New York" w:hAnsi="New York"/>
              </w:rPr>
            </w:pPr>
          </w:p>
        </w:tc>
      </w:tr>
      <w:tr w:rsidR="009F6AF9">
        <w:trPr>
          <w:cantSplit/>
        </w:trPr>
        <w:tc>
          <w:tcPr>
            <w:tcW w:w="1961" w:type="dxa"/>
          </w:tcPr>
          <w:p w:rsidR="009F6AF9" w:rsidRDefault="0052519E">
            <w:pPr>
              <w:pStyle w:val="TableText"/>
            </w:pPr>
            <w:r>
              <w:t xml:space="preserve">Address of Document Controller </w:t>
            </w:r>
          </w:p>
        </w:tc>
        <w:tc>
          <w:tcPr>
            <w:tcW w:w="6946" w:type="dxa"/>
            <w:gridSpan w:val="3"/>
          </w:tcPr>
          <w:p w:rsidR="009F6AF9" w:rsidRDefault="00866FC2">
            <w:pPr>
              <w:pStyle w:val="TableText"/>
            </w:pPr>
            <w:r w:rsidRPr="00866FC2">
              <w:t xml:space="preserve">Optus Centre Sydney - 1 </w:t>
            </w:r>
            <w:proofErr w:type="spellStart"/>
            <w:r w:rsidRPr="00866FC2">
              <w:t>Lyonpark</w:t>
            </w:r>
            <w:proofErr w:type="spellEnd"/>
            <w:r w:rsidRPr="00866FC2">
              <w:t xml:space="preserve"> Road, Macquarie Park NSW 2113</w:t>
            </w:r>
          </w:p>
        </w:tc>
      </w:tr>
      <w:tr w:rsidR="009F6AF9">
        <w:trPr>
          <w:cantSplit/>
        </w:trPr>
        <w:tc>
          <w:tcPr>
            <w:tcW w:w="1961" w:type="dxa"/>
          </w:tcPr>
          <w:p w:rsidR="009F6AF9" w:rsidRDefault="0052519E">
            <w:pPr>
              <w:pStyle w:val="TableText"/>
            </w:pPr>
            <w:r>
              <w:t>Copyright</w:t>
            </w:r>
          </w:p>
        </w:tc>
        <w:tc>
          <w:tcPr>
            <w:tcW w:w="6946" w:type="dxa"/>
            <w:gridSpan w:val="3"/>
          </w:tcPr>
          <w:p w:rsidR="009F6AF9" w:rsidRDefault="0052519E">
            <w:pPr>
              <w:pStyle w:val="TableText"/>
            </w:pPr>
            <w:r>
              <w:t>This material is copyright. No part of this document may be reproduced in any form, stored in a retrieval system or transmitted without the prior written permission of Optus Communications Pty Ltd.</w:t>
            </w:r>
          </w:p>
        </w:tc>
      </w:tr>
      <w:tr w:rsidR="009F6AF9">
        <w:trPr>
          <w:cantSplit/>
        </w:trPr>
        <w:tc>
          <w:tcPr>
            <w:tcW w:w="1961" w:type="dxa"/>
          </w:tcPr>
          <w:p w:rsidR="009F6AF9" w:rsidRDefault="0052519E">
            <w:pPr>
              <w:pStyle w:val="TableText"/>
            </w:pPr>
            <w:r>
              <w:t>Confidentiality</w:t>
            </w:r>
          </w:p>
        </w:tc>
        <w:tc>
          <w:tcPr>
            <w:tcW w:w="6946" w:type="dxa"/>
            <w:gridSpan w:val="3"/>
          </w:tcPr>
          <w:p w:rsidR="009F6AF9" w:rsidRDefault="0052519E">
            <w:pPr>
              <w:pStyle w:val="TableText"/>
            </w:pPr>
            <w:r>
              <w:t>This document is classified Commercial in Confidence. It is subject to a confidentiality agreement between the recipient organisation and Optus Communications Pty Ltd. Its contents must not be divulged to third parties.</w:t>
            </w:r>
          </w:p>
        </w:tc>
      </w:tr>
    </w:tbl>
    <w:p w:rsidR="009F6AF9" w:rsidRDefault="009F6AF9">
      <w:pPr>
        <w:pStyle w:val="Spacer"/>
      </w:pPr>
      <w:bookmarkStart w:id="119" w:name="_Toc420382584"/>
      <w:bookmarkStart w:id="120" w:name="_Toc420383878"/>
      <w:bookmarkStart w:id="121" w:name="_Toc420467519"/>
      <w:bookmarkStart w:id="122" w:name="_Toc420468299"/>
      <w:bookmarkStart w:id="123" w:name="_Toc421069550"/>
      <w:bookmarkStart w:id="124" w:name="_Toc421078843"/>
      <w:bookmarkStart w:id="125" w:name="_Toc421079282"/>
      <w:bookmarkStart w:id="126" w:name="_Toc431607883"/>
    </w:p>
    <w:p w:rsidR="009F6AF9" w:rsidRDefault="0052519E">
      <w:pPr>
        <w:pStyle w:val="Heading2"/>
      </w:pPr>
      <w:bookmarkStart w:id="127" w:name="_Toc391188718"/>
      <w:bookmarkStart w:id="128" w:name="_Toc391188832"/>
      <w:bookmarkStart w:id="129" w:name="_Toc393012484"/>
      <w:bookmarkStart w:id="130" w:name="_Toc393012628"/>
      <w:bookmarkStart w:id="131" w:name="_Toc393072869"/>
      <w:bookmarkStart w:id="132" w:name="_Toc393266092"/>
      <w:bookmarkStart w:id="133" w:name="_Toc416238381"/>
      <w:bookmarkStart w:id="134" w:name="_Toc416245843"/>
      <w:bookmarkStart w:id="135" w:name="_Toc420223737"/>
      <w:bookmarkStart w:id="136" w:name="_Toc420381333"/>
      <w:bookmarkStart w:id="137" w:name="_Toc420731202"/>
      <w:bookmarkStart w:id="138" w:name="_Toc421069551"/>
      <w:bookmarkStart w:id="139" w:name="_Toc421078844"/>
      <w:bookmarkStart w:id="140" w:name="_Toc421079283"/>
      <w:bookmarkStart w:id="141" w:name="_Toc431607884"/>
      <w:bookmarkStart w:id="142" w:name="_Toc530292933"/>
      <w:bookmarkStart w:id="143" w:name="_Toc530813739"/>
      <w:bookmarkStart w:id="144" w:name="_Toc530979643"/>
      <w:bookmarkStart w:id="145" w:name="_Toc330216972"/>
      <w:bookmarkEnd w:id="119"/>
      <w:bookmarkEnd w:id="120"/>
      <w:bookmarkEnd w:id="121"/>
      <w:bookmarkEnd w:id="122"/>
      <w:bookmarkEnd w:id="123"/>
      <w:bookmarkEnd w:id="124"/>
      <w:bookmarkEnd w:id="125"/>
      <w:bookmarkEnd w:id="126"/>
      <w:r>
        <w:t>Approval</w:t>
      </w:r>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p w:rsidR="009F6AF9" w:rsidRDefault="0052519E" w:rsidP="000A34CD">
      <w:pPr>
        <w:ind w:left="0"/>
      </w:pPr>
      <w:r>
        <w:t>If this table does not contain the signatures of the nominated approvers, you have an unapproved copy. Contact the Document Controller for more information.</w:t>
      </w:r>
    </w:p>
    <w:p w:rsidR="009F6AF9" w:rsidRDefault="0052519E" w:rsidP="000A34CD">
      <w:pPr>
        <w:ind w:left="0"/>
      </w:pPr>
      <w:r>
        <w:t>I have reviewed this document and authorise it for issue:</w:t>
      </w:r>
    </w:p>
    <w:tbl>
      <w:tblPr>
        <w:tblW w:w="0" w:type="auto"/>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56" w:type="dxa"/>
          <w:right w:w="56" w:type="dxa"/>
        </w:tblCellMar>
        <w:tblLook w:val="0000" w:firstRow="0" w:lastRow="0" w:firstColumn="0" w:lastColumn="0" w:noHBand="0" w:noVBand="0"/>
      </w:tblPr>
      <w:tblGrid>
        <w:gridCol w:w="2103"/>
        <w:gridCol w:w="2835"/>
        <w:gridCol w:w="2409"/>
        <w:gridCol w:w="1560"/>
      </w:tblGrid>
      <w:tr w:rsidR="009F6AF9">
        <w:trPr>
          <w:cantSplit/>
          <w:tblHeader/>
        </w:trPr>
        <w:tc>
          <w:tcPr>
            <w:tcW w:w="2103" w:type="dxa"/>
            <w:shd w:val="pct10" w:color="auto" w:fill="auto"/>
          </w:tcPr>
          <w:p w:rsidR="009F6AF9" w:rsidRDefault="0052519E">
            <w:pPr>
              <w:pStyle w:val="TableHeader"/>
            </w:pPr>
            <w:r>
              <w:t>Approved by</w:t>
            </w:r>
          </w:p>
        </w:tc>
        <w:tc>
          <w:tcPr>
            <w:tcW w:w="2835" w:type="dxa"/>
            <w:shd w:val="pct10" w:color="auto" w:fill="auto"/>
          </w:tcPr>
          <w:p w:rsidR="009F6AF9" w:rsidRDefault="0052519E">
            <w:pPr>
              <w:pStyle w:val="TableHeader"/>
            </w:pPr>
            <w:r>
              <w:t>Title</w:t>
            </w:r>
          </w:p>
        </w:tc>
        <w:tc>
          <w:tcPr>
            <w:tcW w:w="2409" w:type="dxa"/>
            <w:shd w:val="pct10" w:color="auto" w:fill="auto"/>
          </w:tcPr>
          <w:p w:rsidR="009F6AF9" w:rsidRDefault="0052519E">
            <w:pPr>
              <w:pStyle w:val="TableHeader"/>
            </w:pPr>
            <w:r>
              <w:t>Signature</w:t>
            </w:r>
          </w:p>
        </w:tc>
        <w:tc>
          <w:tcPr>
            <w:tcW w:w="1560" w:type="dxa"/>
            <w:shd w:val="pct10" w:color="auto" w:fill="auto"/>
          </w:tcPr>
          <w:p w:rsidR="009F6AF9" w:rsidRDefault="0052519E">
            <w:pPr>
              <w:pStyle w:val="TableHeader"/>
            </w:pPr>
            <w:r>
              <w:t>Date</w:t>
            </w:r>
          </w:p>
        </w:tc>
      </w:tr>
      <w:tr w:rsidR="009F6AF9">
        <w:trPr>
          <w:cantSplit/>
        </w:trPr>
        <w:tc>
          <w:tcPr>
            <w:tcW w:w="2103" w:type="dxa"/>
          </w:tcPr>
          <w:p w:rsidR="009F6AF9" w:rsidRDefault="0052519E">
            <w:pPr>
              <w:pStyle w:val="TableText"/>
            </w:pPr>
            <w:r>
              <w:rPr>
                <w:color w:val="0000FF"/>
              </w:rPr>
              <w:t>&lt;Name&gt;</w:t>
            </w:r>
          </w:p>
        </w:tc>
        <w:tc>
          <w:tcPr>
            <w:tcW w:w="2835" w:type="dxa"/>
          </w:tcPr>
          <w:p w:rsidR="009F6AF9" w:rsidRDefault="0052519E">
            <w:pPr>
              <w:pStyle w:val="TableText"/>
            </w:pPr>
            <w:r>
              <w:rPr>
                <w:color w:val="0000FF"/>
              </w:rPr>
              <w:t>&lt;Title&gt;</w:t>
            </w:r>
          </w:p>
        </w:tc>
        <w:tc>
          <w:tcPr>
            <w:tcW w:w="2409" w:type="dxa"/>
          </w:tcPr>
          <w:p w:rsidR="009F6AF9" w:rsidRDefault="009F6AF9">
            <w:pPr>
              <w:pStyle w:val="TableText"/>
            </w:pPr>
          </w:p>
        </w:tc>
        <w:tc>
          <w:tcPr>
            <w:tcW w:w="1560" w:type="dxa"/>
          </w:tcPr>
          <w:p w:rsidR="009F6AF9" w:rsidRDefault="009F6AF9">
            <w:pPr>
              <w:pStyle w:val="TableText"/>
            </w:pPr>
          </w:p>
        </w:tc>
      </w:tr>
      <w:tr w:rsidR="009F6AF9">
        <w:trPr>
          <w:cantSplit/>
        </w:trPr>
        <w:tc>
          <w:tcPr>
            <w:tcW w:w="2103" w:type="dxa"/>
          </w:tcPr>
          <w:p w:rsidR="009F6AF9" w:rsidRDefault="0052519E">
            <w:pPr>
              <w:pStyle w:val="TableText"/>
            </w:pPr>
            <w:r>
              <w:rPr>
                <w:color w:val="0000FF"/>
              </w:rPr>
              <w:t>&lt;Name&gt;</w:t>
            </w:r>
          </w:p>
        </w:tc>
        <w:tc>
          <w:tcPr>
            <w:tcW w:w="2835" w:type="dxa"/>
          </w:tcPr>
          <w:p w:rsidR="009F6AF9" w:rsidRDefault="0052519E">
            <w:pPr>
              <w:pStyle w:val="TableText"/>
            </w:pPr>
            <w:r>
              <w:rPr>
                <w:color w:val="0000FF"/>
              </w:rPr>
              <w:t>&lt;Title&gt;</w:t>
            </w:r>
          </w:p>
        </w:tc>
        <w:tc>
          <w:tcPr>
            <w:tcW w:w="2409" w:type="dxa"/>
          </w:tcPr>
          <w:p w:rsidR="009F6AF9" w:rsidRDefault="009F6AF9">
            <w:pPr>
              <w:pStyle w:val="TableText"/>
            </w:pPr>
          </w:p>
        </w:tc>
        <w:tc>
          <w:tcPr>
            <w:tcW w:w="1560" w:type="dxa"/>
          </w:tcPr>
          <w:p w:rsidR="009F6AF9" w:rsidRDefault="009F6AF9">
            <w:pPr>
              <w:pStyle w:val="TableText"/>
            </w:pPr>
          </w:p>
        </w:tc>
      </w:tr>
      <w:tr w:rsidR="009F6AF9">
        <w:trPr>
          <w:cantSplit/>
        </w:trPr>
        <w:tc>
          <w:tcPr>
            <w:tcW w:w="2103" w:type="dxa"/>
          </w:tcPr>
          <w:p w:rsidR="009F6AF9" w:rsidRDefault="0052519E">
            <w:pPr>
              <w:pStyle w:val="TableText"/>
            </w:pPr>
            <w:r>
              <w:rPr>
                <w:color w:val="0000FF"/>
              </w:rPr>
              <w:t>&lt;Name&gt;</w:t>
            </w:r>
          </w:p>
        </w:tc>
        <w:tc>
          <w:tcPr>
            <w:tcW w:w="2835" w:type="dxa"/>
          </w:tcPr>
          <w:p w:rsidR="009F6AF9" w:rsidRDefault="0052519E">
            <w:pPr>
              <w:pStyle w:val="TableText"/>
            </w:pPr>
            <w:r>
              <w:rPr>
                <w:color w:val="0000FF"/>
              </w:rPr>
              <w:t>&lt;Title&gt;</w:t>
            </w:r>
          </w:p>
        </w:tc>
        <w:tc>
          <w:tcPr>
            <w:tcW w:w="2409" w:type="dxa"/>
          </w:tcPr>
          <w:p w:rsidR="009F6AF9" w:rsidRDefault="009F6AF9">
            <w:pPr>
              <w:pStyle w:val="TableText"/>
            </w:pPr>
          </w:p>
        </w:tc>
        <w:tc>
          <w:tcPr>
            <w:tcW w:w="1560" w:type="dxa"/>
          </w:tcPr>
          <w:p w:rsidR="009F6AF9" w:rsidRDefault="009F6AF9">
            <w:pPr>
              <w:pStyle w:val="TableText"/>
            </w:pPr>
          </w:p>
        </w:tc>
      </w:tr>
      <w:tr w:rsidR="009F6AF9">
        <w:trPr>
          <w:cantSplit/>
        </w:trPr>
        <w:tc>
          <w:tcPr>
            <w:tcW w:w="2103" w:type="dxa"/>
          </w:tcPr>
          <w:p w:rsidR="009F6AF9" w:rsidRDefault="0052519E">
            <w:pPr>
              <w:pStyle w:val="TableText"/>
            </w:pPr>
            <w:r>
              <w:rPr>
                <w:color w:val="0000FF"/>
              </w:rPr>
              <w:t>&lt;Name&gt;</w:t>
            </w:r>
          </w:p>
        </w:tc>
        <w:tc>
          <w:tcPr>
            <w:tcW w:w="2835" w:type="dxa"/>
          </w:tcPr>
          <w:p w:rsidR="009F6AF9" w:rsidRDefault="0052519E">
            <w:pPr>
              <w:pStyle w:val="TableText"/>
            </w:pPr>
            <w:r>
              <w:rPr>
                <w:color w:val="0000FF"/>
              </w:rPr>
              <w:t>&lt;Title&gt;</w:t>
            </w:r>
          </w:p>
        </w:tc>
        <w:tc>
          <w:tcPr>
            <w:tcW w:w="2409" w:type="dxa"/>
          </w:tcPr>
          <w:p w:rsidR="009F6AF9" w:rsidRDefault="009F6AF9">
            <w:pPr>
              <w:pStyle w:val="TableText"/>
            </w:pPr>
          </w:p>
        </w:tc>
        <w:tc>
          <w:tcPr>
            <w:tcW w:w="1560" w:type="dxa"/>
          </w:tcPr>
          <w:p w:rsidR="009F6AF9" w:rsidRDefault="009F6AF9">
            <w:pPr>
              <w:pStyle w:val="TableText"/>
            </w:pPr>
          </w:p>
        </w:tc>
      </w:tr>
      <w:tr w:rsidR="009F6AF9">
        <w:trPr>
          <w:cantSplit/>
        </w:trPr>
        <w:tc>
          <w:tcPr>
            <w:tcW w:w="2103" w:type="dxa"/>
          </w:tcPr>
          <w:p w:rsidR="009F6AF9" w:rsidRDefault="0052519E">
            <w:pPr>
              <w:pStyle w:val="TableText"/>
            </w:pPr>
            <w:r>
              <w:rPr>
                <w:color w:val="0000FF"/>
              </w:rPr>
              <w:t>&lt;Name&gt;</w:t>
            </w:r>
          </w:p>
        </w:tc>
        <w:tc>
          <w:tcPr>
            <w:tcW w:w="2835" w:type="dxa"/>
          </w:tcPr>
          <w:p w:rsidR="009F6AF9" w:rsidRDefault="0052519E">
            <w:pPr>
              <w:pStyle w:val="TableText"/>
            </w:pPr>
            <w:r>
              <w:rPr>
                <w:color w:val="0000FF"/>
              </w:rPr>
              <w:t>&lt;Title&gt;</w:t>
            </w:r>
          </w:p>
        </w:tc>
        <w:tc>
          <w:tcPr>
            <w:tcW w:w="2409" w:type="dxa"/>
          </w:tcPr>
          <w:p w:rsidR="009F6AF9" w:rsidRDefault="009F6AF9">
            <w:pPr>
              <w:pStyle w:val="TableText"/>
            </w:pPr>
          </w:p>
        </w:tc>
        <w:tc>
          <w:tcPr>
            <w:tcW w:w="1560" w:type="dxa"/>
          </w:tcPr>
          <w:p w:rsidR="009F6AF9" w:rsidRDefault="009F6AF9">
            <w:pPr>
              <w:pStyle w:val="TableText"/>
            </w:pPr>
          </w:p>
        </w:tc>
      </w:tr>
      <w:tr w:rsidR="009F6AF9">
        <w:trPr>
          <w:cantSplit/>
        </w:trPr>
        <w:tc>
          <w:tcPr>
            <w:tcW w:w="2103" w:type="dxa"/>
          </w:tcPr>
          <w:p w:rsidR="009F6AF9" w:rsidRDefault="0052519E">
            <w:pPr>
              <w:pStyle w:val="TableText"/>
            </w:pPr>
            <w:r>
              <w:rPr>
                <w:color w:val="0000FF"/>
              </w:rPr>
              <w:lastRenderedPageBreak/>
              <w:t>&lt;Name&gt;</w:t>
            </w:r>
          </w:p>
        </w:tc>
        <w:tc>
          <w:tcPr>
            <w:tcW w:w="2835" w:type="dxa"/>
          </w:tcPr>
          <w:p w:rsidR="009F6AF9" w:rsidRDefault="0052519E">
            <w:pPr>
              <w:pStyle w:val="TableText"/>
            </w:pPr>
            <w:r>
              <w:rPr>
                <w:color w:val="0000FF"/>
              </w:rPr>
              <w:t>&lt;Title&gt;</w:t>
            </w:r>
          </w:p>
        </w:tc>
        <w:tc>
          <w:tcPr>
            <w:tcW w:w="2409" w:type="dxa"/>
          </w:tcPr>
          <w:p w:rsidR="009F6AF9" w:rsidRDefault="009F6AF9">
            <w:pPr>
              <w:pStyle w:val="TableText"/>
            </w:pPr>
          </w:p>
        </w:tc>
        <w:tc>
          <w:tcPr>
            <w:tcW w:w="1560" w:type="dxa"/>
          </w:tcPr>
          <w:p w:rsidR="009F6AF9" w:rsidRDefault="009F6AF9">
            <w:pPr>
              <w:pStyle w:val="TableText"/>
            </w:pPr>
          </w:p>
        </w:tc>
      </w:tr>
    </w:tbl>
    <w:p w:rsidR="009F6AF9" w:rsidRDefault="009F6AF9">
      <w:pPr>
        <w:pStyle w:val="Spacer"/>
      </w:pPr>
    </w:p>
    <w:p w:rsidR="009F6AF9" w:rsidRDefault="0052519E">
      <w:pPr>
        <w:pStyle w:val="Heading2"/>
      </w:pPr>
      <w:bookmarkStart w:id="146" w:name="_Toc391188719"/>
      <w:bookmarkStart w:id="147" w:name="_Toc391188833"/>
      <w:bookmarkStart w:id="148" w:name="_Toc393012485"/>
      <w:bookmarkStart w:id="149" w:name="_Toc393012629"/>
      <w:bookmarkStart w:id="150" w:name="_Toc393072870"/>
      <w:bookmarkStart w:id="151" w:name="_Toc393266093"/>
      <w:bookmarkStart w:id="152" w:name="_Toc416238382"/>
      <w:bookmarkStart w:id="153" w:name="_Toc416245844"/>
      <w:bookmarkStart w:id="154" w:name="_Toc420223738"/>
      <w:bookmarkStart w:id="155" w:name="_Toc420381334"/>
      <w:bookmarkStart w:id="156" w:name="_Toc420731203"/>
      <w:bookmarkStart w:id="157" w:name="_Toc421069552"/>
      <w:bookmarkStart w:id="158" w:name="_Toc421078845"/>
      <w:bookmarkStart w:id="159" w:name="_Toc421079284"/>
      <w:bookmarkStart w:id="160" w:name="_Toc431607885"/>
      <w:bookmarkStart w:id="161" w:name="_Toc530292934"/>
      <w:bookmarkStart w:id="162" w:name="_Toc530813740"/>
      <w:bookmarkStart w:id="163" w:name="_Toc530979644"/>
      <w:bookmarkStart w:id="164" w:name="_Toc330216973"/>
      <w:r>
        <w:t>Distribution</w:t>
      </w:r>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tbl>
      <w:tblPr>
        <w:tblW w:w="0" w:type="auto"/>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56" w:type="dxa"/>
          <w:right w:w="56" w:type="dxa"/>
        </w:tblCellMar>
        <w:tblLook w:val="0000" w:firstRow="0" w:lastRow="0" w:firstColumn="0" w:lastColumn="0" w:noHBand="0" w:noVBand="0"/>
      </w:tblPr>
      <w:tblGrid>
        <w:gridCol w:w="3945"/>
        <w:gridCol w:w="5103"/>
      </w:tblGrid>
      <w:tr w:rsidR="009F6AF9">
        <w:trPr>
          <w:cantSplit/>
        </w:trPr>
        <w:tc>
          <w:tcPr>
            <w:tcW w:w="3945" w:type="dxa"/>
            <w:shd w:val="pct10" w:color="auto" w:fill="auto"/>
          </w:tcPr>
          <w:p w:rsidR="009F6AF9" w:rsidRDefault="0052519E">
            <w:pPr>
              <w:pStyle w:val="TableHeader"/>
            </w:pPr>
            <w:r>
              <w:t>This document is located in Shared Folder:</w:t>
            </w:r>
          </w:p>
        </w:tc>
        <w:tc>
          <w:tcPr>
            <w:tcW w:w="5103" w:type="dxa"/>
          </w:tcPr>
          <w:p w:rsidR="009F6AF9" w:rsidRDefault="006875CF">
            <w:pPr>
              <w:pStyle w:val="TableHeader"/>
            </w:pPr>
            <w:r w:rsidRPr="006875CF">
              <w:t>\\Scfs8492\consumerdelivery$\86-Digital Life\01. Program List\Digital Agency\4. Processes\BCP</w:t>
            </w:r>
          </w:p>
        </w:tc>
      </w:tr>
    </w:tbl>
    <w:p w:rsidR="009F6AF9" w:rsidRDefault="009F6AF9"/>
    <w:tbl>
      <w:tblPr>
        <w:tblW w:w="0" w:type="auto"/>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56" w:type="dxa"/>
          <w:right w:w="56" w:type="dxa"/>
        </w:tblCellMar>
        <w:tblLook w:val="0000" w:firstRow="0" w:lastRow="0" w:firstColumn="0" w:lastColumn="0" w:noHBand="0" w:noVBand="0"/>
      </w:tblPr>
      <w:tblGrid>
        <w:gridCol w:w="3945"/>
        <w:gridCol w:w="5103"/>
      </w:tblGrid>
      <w:tr w:rsidR="009F6AF9">
        <w:trPr>
          <w:cantSplit/>
          <w:tblHeader/>
        </w:trPr>
        <w:tc>
          <w:tcPr>
            <w:tcW w:w="3945" w:type="dxa"/>
            <w:shd w:val="pct10" w:color="auto" w:fill="auto"/>
          </w:tcPr>
          <w:p w:rsidR="009F6AF9" w:rsidRDefault="0052519E">
            <w:pPr>
              <w:pStyle w:val="TableHeader"/>
            </w:pPr>
            <w:r>
              <w:t>Personnel with Access to Shared Folder</w:t>
            </w:r>
          </w:p>
        </w:tc>
        <w:tc>
          <w:tcPr>
            <w:tcW w:w="5103" w:type="dxa"/>
            <w:shd w:val="pct10" w:color="auto" w:fill="auto"/>
          </w:tcPr>
          <w:p w:rsidR="009F6AF9" w:rsidRDefault="0052519E">
            <w:pPr>
              <w:pStyle w:val="TableHeader"/>
            </w:pPr>
            <w:r>
              <w:t>Personnel who Require Hard / Soft Copy</w:t>
            </w:r>
          </w:p>
        </w:tc>
      </w:tr>
      <w:tr w:rsidR="009F6AF9">
        <w:trPr>
          <w:cantSplit/>
        </w:trPr>
        <w:tc>
          <w:tcPr>
            <w:tcW w:w="3945" w:type="dxa"/>
          </w:tcPr>
          <w:p w:rsidR="009F6AF9" w:rsidRDefault="006875CF" w:rsidP="006875CF">
            <w:pPr>
              <w:pStyle w:val="TableText"/>
            </w:pPr>
            <w:r>
              <w:t>ODA Program Team</w:t>
            </w:r>
          </w:p>
        </w:tc>
        <w:tc>
          <w:tcPr>
            <w:tcW w:w="5103" w:type="dxa"/>
          </w:tcPr>
          <w:p w:rsidR="009F6AF9" w:rsidRDefault="009F6AF9">
            <w:pPr>
              <w:pStyle w:val="TableText"/>
            </w:pPr>
          </w:p>
        </w:tc>
      </w:tr>
      <w:tr w:rsidR="009F6AF9">
        <w:trPr>
          <w:cantSplit/>
        </w:trPr>
        <w:tc>
          <w:tcPr>
            <w:tcW w:w="3945" w:type="dxa"/>
          </w:tcPr>
          <w:p w:rsidR="009F6AF9" w:rsidRDefault="009F6AF9">
            <w:pPr>
              <w:pStyle w:val="TableText"/>
            </w:pPr>
          </w:p>
        </w:tc>
        <w:tc>
          <w:tcPr>
            <w:tcW w:w="5103" w:type="dxa"/>
          </w:tcPr>
          <w:p w:rsidR="009F6AF9" w:rsidRDefault="009F6AF9">
            <w:pPr>
              <w:pStyle w:val="TableText"/>
            </w:pPr>
          </w:p>
        </w:tc>
      </w:tr>
      <w:tr w:rsidR="009F6AF9">
        <w:trPr>
          <w:cantSplit/>
        </w:trPr>
        <w:tc>
          <w:tcPr>
            <w:tcW w:w="3945" w:type="dxa"/>
          </w:tcPr>
          <w:p w:rsidR="009F6AF9" w:rsidRDefault="009F6AF9">
            <w:pPr>
              <w:pStyle w:val="TableText"/>
            </w:pPr>
          </w:p>
        </w:tc>
        <w:tc>
          <w:tcPr>
            <w:tcW w:w="5103" w:type="dxa"/>
          </w:tcPr>
          <w:p w:rsidR="009F6AF9" w:rsidRDefault="009F6AF9">
            <w:pPr>
              <w:pStyle w:val="TableText"/>
            </w:pPr>
          </w:p>
        </w:tc>
      </w:tr>
      <w:tr w:rsidR="009F6AF9">
        <w:trPr>
          <w:cantSplit/>
        </w:trPr>
        <w:tc>
          <w:tcPr>
            <w:tcW w:w="3945" w:type="dxa"/>
          </w:tcPr>
          <w:p w:rsidR="009F6AF9" w:rsidRDefault="009F6AF9">
            <w:pPr>
              <w:pStyle w:val="TableText"/>
            </w:pPr>
          </w:p>
        </w:tc>
        <w:tc>
          <w:tcPr>
            <w:tcW w:w="5103" w:type="dxa"/>
          </w:tcPr>
          <w:p w:rsidR="009F6AF9" w:rsidRDefault="009F6AF9">
            <w:pPr>
              <w:pStyle w:val="TableText"/>
            </w:pPr>
          </w:p>
        </w:tc>
      </w:tr>
    </w:tbl>
    <w:p w:rsidR="009F6AF9" w:rsidRDefault="009F6AF9">
      <w:pPr>
        <w:pStyle w:val="Spacer"/>
      </w:pPr>
      <w:bookmarkStart w:id="165" w:name="_Toc391188720"/>
      <w:bookmarkStart w:id="166" w:name="_Toc391188834"/>
      <w:bookmarkStart w:id="167" w:name="_Toc393012486"/>
      <w:bookmarkStart w:id="168" w:name="_Toc393012630"/>
      <w:bookmarkStart w:id="169" w:name="_Toc393072871"/>
      <w:bookmarkStart w:id="170" w:name="_Toc393266096"/>
      <w:bookmarkStart w:id="171" w:name="_Toc416238385"/>
      <w:bookmarkStart w:id="172" w:name="_Toc416245845"/>
      <w:bookmarkStart w:id="173" w:name="_Toc420223739"/>
      <w:bookmarkStart w:id="174" w:name="_Toc420381335"/>
      <w:bookmarkStart w:id="175" w:name="_Toc420731204"/>
      <w:bookmarkStart w:id="176" w:name="_Toc421069553"/>
      <w:bookmarkStart w:id="177" w:name="_Toc421078846"/>
      <w:bookmarkStart w:id="178" w:name="_Toc421079285"/>
      <w:bookmarkStart w:id="179" w:name="_Toc431607886"/>
    </w:p>
    <w:p w:rsidR="009F6AF9" w:rsidRDefault="0052519E">
      <w:pPr>
        <w:pStyle w:val="Heading2"/>
      </w:pPr>
      <w:bookmarkStart w:id="180" w:name="_Toc530292935"/>
      <w:bookmarkStart w:id="181" w:name="_Toc530813741"/>
      <w:bookmarkStart w:id="182" w:name="_Toc530979645"/>
      <w:bookmarkStart w:id="183" w:name="_Toc330216974"/>
      <w:r>
        <w:t>Version Control</w:t>
      </w:r>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tbl>
      <w:tblPr>
        <w:tblW w:w="0" w:type="auto"/>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56" w:type="dxa"/>
          <w:right w:w="56" w:type="dxa"/>
        </w:tblCellMar>
        <w:tblLook w:val="0000" w:firstRow="0" w:lastRow="0" w:firstColumn="0" w:lastColumn="0" w:noHBand="0" w:noVBand="0"/>
      </w:tblPr>
      <w:tblGrid>
        <w:gridCol w:w="1134"/>
        <w:gridCol w:w="1078"/>
        <w:gridCol w:w="1012"/>
        <w:gridCol w:w="3415"/>
        <w:gridCol w:w="2409"/>
      </w:tblGrid>
      <w:tr w:rsidR="009F6AF9">
        <w:trPr>
          <w:cantSplit/>
          <w:tblHeader/>
        </w:trPr>
        <w:tc>
          <w:tcPr>
            <w:tcW w:w="1134" w:type="dxa"/>
            <w:shd w:val="pct12" w:color="auto" w:fill="auto"/>
          </w:tcPr>
          <w:p w:rsidR="009F6AF9" w:rsidRDefault="0052519E">
            <w:pPr>
              <w:pStyle w:val="TableHeader"/>
            </w:pPr>
            <w:r>
              <w:t>Version</w:t>
            </w:r>
          </w:p>
        </w:tc>
        <w:tc>
          <w:tcPr>
            <w:tcW w:w="1078" w:type="dxa"/>
            <w:shd w:val="pct12" w:color="auto" w:fill="auto"/>
          </w:tcPr>
          <w:p w:rsidR="009F6AF9" w:rsidRDefault="0052519E">
            <w:pPr>
              <w:pStyle w:val="TableHeader"/>
            </w:pPr>
            <w:r>
              <w:t>Date</w:t>
            </w:r>
          </w:p>
        </w:tc>
        <w:tc>
          <w:tcPr>
            <w:tcW w:w="1012" w:type="dxa"/>
            <w:shd w:val="pct12" w:color="auto" w:fill="auto"/>
          </w:tcPr>
          <w:p w:rsidR="009F6AF9" w:rsidRDefault="0052519E">
            <w:pPr>
              <w:pStyle w:val="TableHeader"/>
            </w:pPr>
            <w:r>
              <w:t>Section</w:t>
            </w:r>
          </w:p>
        </w:tc>
        <w:tc>
          <w:tcPr>
            <w:tcW w:w="3415" w:type="dxa"/>
            <w:shd w:val="pct12" w:color="auto" w:fill="auto"/>
          </w:tcPr>
          <w:p w:rsidR="009F6AF9" w:rsidRDefault="0052519E">
            <w:pPr>
              <w:pStyle w:val="TableHeader"/>
            </w:pPr>
            <w:r>
              <w:t>Nature of Amendment</w:t>
            </w:r>
          </w:p>
        </w:tc>
        <w:tc>
          <w:tcPr>
            <w:tcW w:w="2409" w:type="dxa"/>
            <w:shd w:val="pct12" w:color="auto" w:fill="auto"/>
          </w:tcPr>
          <w:p w:rsidR="009F6AF9" w:rsidRDefault="0052519E">
            <w:pPr>
              <w:pStyle w:val="TableHeader"/>
            </w:pPr>
            <w:r>
              <w:t>Amendment Author</w:t>
            </w:r>
          </w:p>
        </w:tc>
      </w:tr>
      <w:tr w:rsidR="009F6AF9">
        <w:trPr>
          <w:cantSplit/>
        </w:trPr>
        <w:tc>
          <w:tcPr>
            <w:tcW w:w="1134" w:type="dxa"/>
          </w:tcPr>
          <w:p w:rsidR="009F6AF9" w:rsidRDefault="000A34CD">
            <w:pPr>
              <w:pStyle w:val="TableText"/>
            </w:pPr>
            <w:r>
              <w:t>0.1</w:t>
            </w:r>
          </w:p>
        </w:tc>
        <w:tc>
          <w:tcPr>
            <w:tcW w:w="1078" w:type="dxa"/>
          </w:tcPr>
          <w:p w:rsidR="009F6AF9" w:rsidRDefault="000A34CD">
            <w:pPr>
              <w:pStyle w:val="TableText"/>
            </w:pPr>
            <w:r>
              <w:t>5/7/2012</w:t>
            </w:r>
          </w:p>
        </w:tc>
        <w:tc>
          <w:tcPr>
            <w:tcW w:w="1012" w:type="dxa"/>
          </w:tcPr>
          <w:p w:rsidR="009F6AF9" w:rsidRDefault="000A34CD">
            <w:pPr>
              <w:pStyle w:val="TableText"/>
            </w:pPr>
            <w:r>
              <w:t>All</w:t>
            </w:r>
          </w:p>
        </w:tc>
        <w:tc>
          <w:tcPr>
            <w:tcW w:w="3415" w:type="dxa"/>
          </w:tcPr>
          <w:p w:rsidR="009F6AF9" w:rsidRDefault="000A34CD">
            <w:pPr>
              <w:pStyle w:val="TableText"/>
            </w:pPr>
            <w:r>
              <w:t>Document Created</w:t>
            </w:r>
          </w:p>
        </w:tc>
        <w:tc>
          <w:tcPr>
            <w:tcW w:w="2409" w:type="dxa"/>
          </w:tcPr>
          <w:p w:rsidR="009F6AF9" w:rsidRDefault="000A34CD">
            <w:pPr>
              <w:pStyle w:val="TableText"/>
            </w:pPr>
            <w:r>
              <w:t>Toby Store</w:t>
            </w:r>
          </w:p>
        </w:tc>
      </w:tr>
      <w:tr w:rsidR="009F6AF9">
        <w:trPr>
          <w:cantSplit/>
        </w:trPr>
        <w:tc>
          <w:tcPr>
            <w:tcW w:w="1134" w:type="dxa"/>
          </w:tcPr>
          <w:p w:rsidR="009F6AF9" w:rsidRDefault="00183316">
            <w:pPr>
              <w:pStyle w:val="TableText"/>
            </w:pPr>
            <w:r>
              <w:t>0.2</w:t>
            </w:r>
          </w:p>
        </w:tc>
        <w:tc>
          <w:tcPr>
            <w:tcW w:w="1078" w:type="dxa"/>
          </w:tcPr>
          <w:p w:rsidR="009F6AF9" w:rsidRDefault="00183316">
            <w:pPr>
              <w:pStyle w:val="TableText"/>
            </w:pPr>
            <w:r>
              <w:t>16/7/2012</w:t>
            </w:r>
          </w:p>
        </w:tc>
        <w:tc>
          <w:tcPr>
            <w:tcW w:w="1012" w:type="dxa"/>
          </w:tcPr>
          <w:p w:rsidR="009F6AF9" w:rsidRDefault="00925513">
            <w:pPr>
              <w:pStyle w:val="TableText"/>
            </w:pPr>
            <w:r>
              <w:t>2.2</w:t>
            </w:r>
          </w:p>
        </w:tc>
        <w:tc>
          <w:tcPr>
            <w:tcW w:w="3415" w:type="dxa"/>
          </w:tcPr>
          <w:p w:rsidR="009F6AF9" w:rsidRDefault="00183316">
            <w:pPr>
              <w:pStyle w:val="TableText"/>
            </w:pPr>
            <w:r>
              <w:t>Data gap sections added</w:t>
            </w:r>
          </w:p>
        </w:tc>
        <w:tc>
          <w:tcPr>
            <w:tcW w:w="2409" w:type="dxa"/>
          </w:tcPr>
          <w:p w:rsidR="009F6AF9" w:rsidRDefault="00183316">
            <w:pPr>
              <w:pStyle w:val="TableText"/>
            </w:pPr>
            <w:r>
              <w:t>Toby Store</w:t>
            </w:r>
          </w:p>
        </w:tc>
      </w:tr>
    </w:tbl>
    <w:p w:rsidR="009F6AF9" w:rsidRDefault="009F6AF9">
      <w:pPr>
        <w:pStyle w:val="Spacer"/>
      </w:pPr>
      <w:bookmarkStart w:id="184" w:name="_Toc388751882"/>
      <w:bookmarkStart w:id="185" w:name="_Toc388753623"/>
      <w:bookmarkStart w:id="186" w:name="_Toc388753880"/>
      <w:bookmarkStart w:id="187" w:name="_Toc393012487"/>
      <w:bookmarkStart w:id="188" w:name="_Toc393012631"/>
      <w:bookmarkStart w:id="189" w:name="_Toc393072872"/>
      <w:bookmarkStart w:id="190" w:name="_Toc393189046"/>
      <w:bookmarkStart w:id="191" w:name="_Toc403788652"/>
      <w:bookmarkStart w:id="192" w:name="_Toc403788704"/>
      <w:bookmarkStart w:id="193" w:name="_Toc403788936"/>
      <w:bookmarkStart w:id="194" w:name="_Toc404071423"/>
      <w:bookmarkStart w:id="195" w:name="_Toc419780373"/>
      <w:bookmarkStart w:id="196" w:name="_Toc420382588"/>
      <w:bookmarkStart w:id="197" w:name="_Toc420383882"/>
      <w:bookmarkStart w:id="198" w:name="_Toc420467523"/>
      <w:bookmarkStart w:id="199" w:name="_Toc420468303"/>
      <w:bookmarkStart w:id="200" w:name="_Toc421069555"/>
      <w:bookmarkStart w:id="201" w:name="_Toc421078847"/>
      <w:bookmarkStart w:id="202" w:name="_Toc421079286"/>
      <w:bookmarkStart w:id="203" w:name="_Toc431607887"/>
      <w:bookmarkStart w:id="204" w:name="_Toc388751883"/>
      <w:bookmarkStart w:id="205" w:name="_Toc388753624"/>
      <w:bookmarkStart w:id="206" w:name="_Toc388753881"/>
      <w:bookmarkStart w:id="207" w:name="_Toc393012488"/>
      <w:bookmarkStart w:id="208" w:name="_Toc393012632"/>
      <w:bookmarkStart w:id="209" w:name="_Toc393072873"/>
      <w:bookmarkStart w:id="210" w:name="_Toc393266098"/>
      <w:bookmarkStart w:id="211" w:name="_Toc416238387"/>
      <w:bookmarkStart w:id="212" w:name="_Toc416245847"/>
      <w:bookmarkStart w:id="213" w:name="_Toc420223741"/>
      <w:bookmarkStart w:id="214" w:name="_Toc420381337"/>
      <w:bookmarkStart w:id="215" w:name="_Toc420731206"/>
    </w:p>
    <w:p w:rsidR="009F6AF9" w:rsidRDefault="0052519E">
      <w:pPr>
        <w:pStyle w:val="Heading2"/>
      </w:pPr>
      <w:bookmarkStart w:id="216" w:name="_Toc530292936"/>
      <w:bookmarkStart w:id="217" w:name="_Toc530813742"/>
      <w:bookmarkStart w:id="218" w:name="_Toc530979646"/>
      <w:bookmarkStart w:id="219" w:name="_Toc330216975"/>
      <w:r>
        <w:t>Reference Documents</w:t>
      </w:r>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16"/>
      <w:bookmarkEnd w:id="217"/>
      <w:bookmarkEnd w:id="218"/>
      <w:bookmarkEnd w:id="219"/>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56" w:type="dxa"/>
          <w:right w:w="56" w:type="dxa"/>
        </w:tblCellMar>
        <w:tblLook w:val="0000" w:firstRow="0" w:lastRow="0" w:firstColumn="0" w:lastColumn="0" w:noHBand="0" w:noVBand="0"/>
      </w:tblPr>
      <w:tblGrid>
        <w:gridCol w:w="3617"/>
        <w:gridCol w:w="1416"/>
        <w:gridCol w:w="1415"/>
        <w:gridCol w:w="2572"/>
      </w:tblGrid>
      <w:tr w:rsidR="009F6AF9">
        <w:trPr>
          <w:tblHeader/>
        </w:trPr>
        <w:tc>
          <w:tcPr>
            <w:tcW w:w="3617" w:type="dxa"/>
            <w:shd w:val="pct10" w:color="auto" w:fill="auto"/>
          </w:tcPr>
          <w:p w:rsidR="009F6AF9" w:rsidRDefault="0052519E">
            <w:pPr>
              <w:pStyle w:val="TableHeader"/>
            </w:pPr>
            <w:r>
              <w:t>Reference Document</w:t>
            </w:r>
          </w:p>
        </w:tc>
        <w:tc>
          <w:tcPr>
            <w:tcW w:w="1416" w:type="dxa"/>
            <w:shd w:val="pct10" w:color="auto" w:fill="auto"/>
          </w:tcPr>
          <w:p w:rsidR="009F6AF9" w:rsidRDefault="0052519E">
            <w:pPr>
              <w:pStyle w:val="TableHeader"/>
            </w:pPr>
            <w:r>
              <w:t>Version</w:t>
            </w:r>
          </w:p>
        </w:tc>
        <w:tc>
          <w:tcPr>
            <w:tcW w:w="1415" w:type="dxa"/>
            <w:shd w:val="pct10" w:color="auto" w:fill="auto"/>
          </w:tcPr>
          <w:p w:rsidR="009F6AF9" w:rsidRDefault="0052519E">
            <w:pPr>
              <w:pStyle w:val="TableHeader"/>
            </w:pPr>
            <w:r>
              <w:t>Date</w:t>
            </w:r>
          </w:p>
        </w:tc>
        <w:tc>
          <w:tcPr>
            <w:tcW w:w="2572" w:type="dxa"/>
            <w:shd w:val="pct10" w:color="auto" w:fill="auto"/>
          </w:tcPr>
          <w:p w:rsidR="009F6AF9" w:rsidRDefault="0052519E">
            <w:pPr>
              <w:pStyle w:val="TableHeader"/>
            </w:pPr>
            <w:r>
              <w:t>File Location</w:t>
            </w:r>
          </w:p>
        </w:tc>
      </w:tr>
      <w:tr w:rsidR="009F6AF9">
        <w:tc>
          <w:tcPr>
            <w:tcW w:w="3617" w:type="dxa"/>
          </w:tcPr>
          <w:p w:rsidR="009F6AF9" w:rsidRDefault="00183316">
            <w:pPr>
              <w:pStyle w:val="TableText"/>
            </w:pPr>
            <w:r>
              <w:t>SODA (Ender entry)</w:t>
            </w:r>
          </w:p>
        </w:tc>
        <w:tc>
          <w:tcPr>
            <w:tcW w:w="1416" w:type="dxa"/>
          </w:tcPr>
          <w:p w:rsidR="009F6AF9" w:rsidRDefault="009F6AF9">
            <w:pPr>
              <w:pStyle w:val="TableText"/>
            </w:pPr>
          </w:p>
        </w:tc>
        <w:tc>
          <w:tcPr>
            <w:tcW w:w="1415" w:type="dxa"/>
          </w:tcPr>
          <w:p w:rsidR="009F6AF9" w:rsidRDefault="009F6AF9">
            <w:pPr>
              <w:pStyle w:val="TableText"/>
            </w:pPr>
          </w:p>
        </w:tc>
        <w:tc>
          <w:tcPr>
            <w:tcW w:w="2572" w:type="dxa"/>
          </w:tcPr>
          <w:p w:rsidR="009F6AF9" w:rsidRDefault="00183316">
            <w:pPr>
              <w:pStyle w:val="TableText"/>
            </w:pPr>
            <w:hyperlink r:id="rId17" w:history="1">
              <w:r w:rsidRPr="0058047F">
                <w:rPr>
                  <w:rStyle w:val="Hyperlink"/>
                </w:rPr>
                <w:t>http://ender/show_app.php?app=4962</w:t>
              </w:r>
            </w:hyperlink>
            <w:r>
              <w:t xml:space="preserve"> </w:t>
            </w:r>
          </w:p>
        </w:tc>
      </w:tr>
      <w:tr w:rsidR="009F6AF9">
        <w:tc>
          <w:tcPr>
            <w:tcW w:w="3617" w:type="dxa"/>
          </w:tcPr>
          <w:p w:rsidR="009F6AF9" w:rsidRDefault="00183316">
            <w:pPr>
              <w:pStyle w:val="TableText"/>
            </w:pPr>
            <w:proofErr w:type="spellStart"/>
            <w:r>
              <w:t>iProcess</w:t>
            </w:r>
            <w:proofErr w:type="spellEnd"/>
            <w:r>
              <w:t xml:space="preserve"> (Ender entry)</w:t>
            </w:r>
          </w:p>
        </w:tc>
        <w:tc>
          <w:tcPr>
            <w:tcW w:w="1416" w:type="dxa"/>
          </w:tcPr>
          <w:p w:rsidR="009F6AF9" w:rsidRDefault="009F6AF9">
            <w:pPr>
              <w:pStyle w:val="TableText"/>
            </w:pPr>
          </w:p>
        </w:tc>
        <w:tc>
          <w:tcPr>
            <w:tcW w:w="1415" w:type="dxa"/>
          </w:tcPr>
          <w:p w:rsidR="009F6AF9" w:rsidRDefault="009F6AF9">
            <w:pPr>
              <w:pStyle w:val="TableText"/>
            </w:pPr>
          </w:p>
        </w:tc>
        <w:tc>
          <w:tcPr>
            <w:tcW w:w="2572" w:type="dxa"/>
          </w:tcPr>
          <w:p w:rsidR="009F6AF9" w:rsidRDefault="00183316">
            <w:pPr>
              <w:pStyle w:val="TableText"/>
            </w:pPr>
            <w:hyperlink r:id="rId18" w:history="1">
              <w:r w:rsidRPr="0058047F">
                <w:rPr>
                  <w:rStyle w:val="Hyperlink"/>
                </w:rPr>
                <w:t>http://ender/show_app.php?app=5582</w:t>
              </w:r>
            </w:hyperlink>
            <w:r>
              <w:t xml:space="preserve"> </w:t>
            </w:r>
          </w:p>
        </w:tc>
      </w:tr>
      <w:tr w:rsidR="009F6AF9">
        <w:tc>
          <w:tcPr>
            <w:tcW w:w="3617" w:type="dxa"/>
          </w:tcPr>
          <w:p w:rsidR="009F6AF9" w:rsidRDefault="00183316">
            <w:pPr>
              <w:pStyle w:val="TableText"/>
            </w:pPr>
            <w:r>
              <w:t>TSA (Ender entry)</w:t>
            </w:r>
          </w:p>
        </w:tc>
        <w:tc>
          <w:tcPr>
            <w:tcW w:w="1416" w:type="dxa"/>
          </w:tcPr>
          <w:p w:rsidR="009F6AF9" w:rsidRDefault="009F6AF9">
            <w:pPr>
              <w:pStyle w:val="TableText"/>
            </w:pPr>
          </w:p>
        </w:tc>
        <w:tc>
          <w:tcPr>
            <w:tcW w:w="1415" w:type="dxa"/>
          </w:tcPr>
          <w:p w:rsidR="009F6AF9" w:rsidRDefault="009F6AF9">
            <w:pPr>
              <w:pStyle w:val="TableText"/>
            </w:pPr>
          </w:p>
        </w:tc>
        <w:tc>
          <w:tcPr>
            <w:tcW w:w="2572" w:type="dxa"/>
          </w:tcPr>
          <w:p w:rsidR="009F6AF9" w:rsidRDefault="00183316">
            <w:pPr>
              <w:pStyle w:val="TableText"/>
            </w:pPr>
            <w:hyperlink r:id="rId19" w:history="1">
              <w:r w:rsidRPr="0058047F">
                <w:rPr>
                  <w:rStyle w:val="Hyperlink"/>
                </w:rPr>
                <w:t>http://ender/show_app.php?app=4963</w:t>
              </w:r>
            </w:hyperlink>
            <w:r>
              <w:t xml:space="preserve"> </w:t>
            </w:r>
          </w:p>
        </w:tc>
      </w:tr>
      <w:tr w:rsidR="009F6AF9">
        <w:tc>
          <w:tcPr>
            <w:tcW w:w="3617" w:type="dxa"/>
          </w:tcPr>
          <w:p w:rsidR="009F6AF9" w:rsidRDefault="009F6AF9">
            <w:pPr>
              <w:pStyle w:val="TableText"/>
            </w:pPr>
          </w:p>
        </w:tc>
        <w:tc>
          <w:tcPr>
            <w:tcW w:w="1416" w:type="dxa"/>
          </w:tcPr>
          <w:p w:rsidR="009F6AF9" w:rsidRDefault="009F6AF9">
            <w:pPr>
              <w:pStyle w:val="TableText"/>
            </w:pPr>
          </w:p>
        </w:tc>
        <w:tc>
          <w:tcPr>
            <w:tcW w:w="1415" w:type="dxa"/>
          </w:tcPr>
          <w:p w:rsidR="009F6AF9" w:rsidRDefault="009F6AF9">
            <w:pPr>
              <w:pStyle w:val="TableText"/>
            </w:pPr>
          </w:p>
        </w:tc>
        <w:tc>
          <w:tcPr>
            <w:tcW w:w="2572" w:type="dxa"/>
          </w:tcPr>
          <w:p w:rsidR="009F6AF9" w:rsidRDefault="009F6AF9">
            <w:pPr>
              <w:pStyle w:val="TableText"/>
            </w:pPr>
          </w:p>
        </w:tc>
      </w:tr>
      <w:tr w:rsidR="009F6AF9">
        <w:tc>
          <w:tcPr>
            <w:tcW w:w="3617" w:type="dxa"/>
          </w:tcPr>
          <w:p w:rsidR="009F6AF9" w:rsidRDefault="009F6AF9">
            <w:pPr>
              <w:pStyle w:val="TableText"/>
            </w:pPr>
          </w:p>
        </w:tc>
        <w:tc>
          <w:tcPr>
            <w:tcW w:w="1416" w:type="dxa"/>
          </w:tcPr>
          <w:p w:rsidR="009F6AF9" w:rsidRDefault="009F6AF9">
            <w:pPr>
              <w:pStyle w:val="TableText"/>
            </w:pPr>
          </w:p>
        </w:tc>
        <w:tc>
          <w:tcPr>
            <w:tcW w:w="1415" w:type="dxa"/>
          </w:tcPr>
          <w:p w:rsidR="009F6AF9" w:rsidRDefault="009F6AF9">
            <w:pPr>
              <w:pStyle w:val="TableText"/>
            </w:pPr>
          </w:p>
        </w:tc>
        <w:tc>
          <w:tcPr>
            <w:tcW w:w="2572" w:type="dxa"/>
          </w:tcPr>
          <w:p w:rsidR="009F6AF9" w:rsidRDefault="009F6AF9">
            <w:pPr>
              <w:pStyle w:val="TableText"/>
            </w:pPr>
          </w:p>
        </w:tc>
      </w:tr>
    </w:tbl>
    <w:p w:rsidR="009F6AF9" w:rsidRDefault="009F6AF9">
      <w:pPr>
        <w:pStyle w:val="Spacer"/>
      </w:pPr>
      <w:bookmarkStart w:id="220" w:name="_Toc421069556"/>
      <w:bookmarkStart w:id="221" w:name="_Toc421078848"/>
      <w:bookmarkStart w:id="222" w:name="_Toc421079287"/>
      <w:bookmarkStart w:id="223" w:name="_Toc431607888"/>
    </w:p>
    <w:p w:rsidR="009F6AF9" w:rsidRDefault="0052519E">
      <w:pPr>
        <w:pStyle w:val="Heading2"/>
      </w:pPr>
      <w:bookmarkStart w:id="224" w:name="_Toc530292937"/>
      <w:bookmarkStart w:id="225" w:name="_Toc530813743"/>
      <w:bookmarkStart w:id="226" w:name="_Toc530979647"/>
      <w:bookmarkStart w:id="227" w:name="_Toc330216976"/>
      <w:r>
        <w:t>Related Documents</w:t>
      </w:r>
      <w:bookmarkEnd w:id="220"/>
      <w:bookmarkEnd w:id="221"/>
      <w:bookmarkEnd w:id="222"/>
      <w:bookmarkEnd w:id="223"/>
      <w:bookmarkEnd w:id="224"/>
      <w:bookmarkEnd w:id="225"/>
      <w:bookmarkEnd w:id="226"/>
      <w:bookmarkEnd w:id="227"/>
    </w:p>
    <w:p w:rsidR="009F6AF9" w:rsidRDefault="009F6AF9"/>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56" w:type="dxa"/>
          <w:right w:w="56" w:type="dxa"/>
        </w:tblCellMar>
        <w:tblLook w:val="0000" w:firstRow="0" w:lastRow="0" w:firstColumn="0" w:lastColumn="0" w:noHBand="0" w:noVBand="0"/>
      </w:tblPr>
      <w:tblGrid>
        <w:gridCol w:w="3617"/>
        <w:gridCol w:w="1416"/>
        <w:gridCol w:w="1415"/>
        <w:gridCol w:w="2572"/>
      </w:tblGrid>
      <w:tr w:rsidR="009F6AF9">
        <w:trPr>
          <w:tblHeader/>
        </w:trPr>
        <w:tc>
          <w:tcPr>
            <w:tcW w:w="3617" w:type="dxa"/>
            <w:shd w:val="pct10" w:color="auto" w:fill="auto"/>
          </w:tcPr>
          <w:p w:rsidR="009F6AF9" w:rsidRDefault="0052519E">
            <w:pPr>
              <w:pStyle w:val="TableHeader"/>
            </w:pPr>
            <w:r>
              <w:t>Related Document</w:t>
            </w:r>
          </w:p>
        </w:tc>
        <w:tc>
          <w:tcPr>
            <w:tcW w:w="1416" w:type="dxa"/>
            <w:shd w:val="pct10" w:color="auto" w:fill="auto"/>
          </w:tcPr>
          <w:p w:rsidR="009F6AF9" w:rsidRDefault="0052519E">
            <w:pPr>
              <w:pStyle w:val="TableHeader"/>
            </w:pPr>
            <w:r>
              <w:t>Version</w:t>
            </w:r>
          </w:p>
        </w:tc>
        <w:tc>
          <w:tcPr>
            <w:tcW w:w="1415" w:type="dxa"/>
            <w:shd w:val="pct10" w:color="auto" w:fill="auto"/>
          </w:tcPr>
          <w:p w:rsidR="009F6AF9" w:rsidRDefault="0052519E">
            <w:pPr>
              <w:pStyle w:val="TableHeader"/>
            </w:pPr>
            <w:r>
              <w:t>Date</w:t>
            </w:r>
          </w:p>
        </w:tc>
        <w:tc>
          <w:tcPr>
            <w:tcW w:w="2572" w:type="dxa"/>
            <w:shd w:val="pct10" w:color="auto" w:fill="auto"/>
          </w:tcPr>
          <w:p w:rsidR="009F6AF9" w:rsidRDefault="0052519E">
            <w:pPr>
              <w:pStyle w:val="TableHeader"/>
            </w:pPr>
            <w:r>
              <w:t>File Location</w:t>
            </w:r>
          </w:p>
        </w:tc>
      </w:tr>
      <w:tr w:rsidR="009F6AF9">
        <w:tc>
          <w:tcPr>
            <w:tcW w:w="3617" w:type="dxa"/>
          </w:tcPr>
          <w:p w:rsidR="009F6AF9" w:rsidRDefault="009F6AF9">
            <w:pPr>
              <w:pStyle w:val="TableText"/>
            </w:pPr>
          </w:p>
        </w:tc>
        <w:tc>
          <w:tcPr>
            <w:tcW w:w="1416" w:type="dxa"/>
          </w:tcPr>
          <w:p w:rsidR="009F6AF9" w:rsidRDefault="009F6AF9">
            <w:pPr>
              <w:pStyle w:val="TableText"/>
            </w:pPr>
          </w:p>
        </w:tc>
        <w:tc>
          <w:tcPr>
            <w:tcW w:w="1415" w:type="dxa"/>
          </w:tcPr>
          <w:p w:rsidR="009F6AF9" w:rsidRDefault="009F6AF9">
            <w:pPr>
              <w:pStyle w:val="TableText"/>
            </w:pPr>
          </w:p>
        </w:tc>
        <w:tc>
          <w:tcPr>
            <w:tcW w:w="2572" w:type="dxa"/>
          </w:tcPr>
          <w:p w:rsidR="009F6AF9" w:rsidRDefault="009F6AF9">
            <w:pPr>
              <w:pStyle w:val="TableText"/>
            </w:pPr>
          </w:p>
        </w:tc>
      </w:tr>
      <w:tr w:rsidR="009F6AF9">
        <w:tc>
          <w:tcPr>
            <w:tcW w:w="3617" w:type="dxa"/>
          </w:tcPr>
          <w:p w:rsidR="009F6AF9" w:rsidRDefault="009F6AF9">
            <w:pPr>
              <w:pStyle w:val="TableText"/>
            </w:pPr>
          </w:p>
        </w:tc>
        <w:tc>
          <w:tcPr>
            <w:tcW w:w="1416" w:type="dxa"/>
          </w:tcPr>
          <w:p w:rsidR="009F6AF9" w:rsidRDefault="009F6AF9">
            <w:pPr>
              <w:pStyle w:val="TableText"/>
            </w:pPr>
          </w:p>
        </w:tc>
        <w:tc>
          <w:tcPr>
            <w:tcW w:w="1415" w:type="dxa"/>
          </w:tcPr>
          <w:p w:rsidR="009F6AF9" w:rsidRDefault="009F6AF9">
            <w:pPr>
              <w:pStyle w:val="TableText"/>
            </w:pPr>
          </w:p>
        </w:tc>
        <w:tc>
          <w:tcPr>
            <w:tcW w:w="2572" w:type="dxa"/>
          </w:tcPr>
          <w:p w:rsidR="009F6AF9" w:rsidRDefault="009F6AF9">
            <w:pPr>
              <w:pStyle w:val="TableText"/>
            </w:pPr>
          </w:p>
        </w:tc>
      </w:tr>
      <w:tr w:rsidR="009F6AF9">
        <w:tc>
          <w:tcPr>
            <w:tcW w:w="3617" w:type="dxa"/>
          </w:tcPr>
          <w:p w:rsidR="009F6AF9" w:rsidRDefault="009F6AF9">
            <w:pPr>
              <w:pStyle w:val="TableText"/>
            </w:pPr>
          </w:p>
        </w:tc>
        <w:tc>
          <w:tcPr>
            <w:tcW w:w="1416" w:type="dxa"/>
          </w:tcPr>
          <w:p w:rsidR="009F6AF9" w:rsidRDefault="009F6AF9">
            <w:pPr>
              <w:pStyle w:val="TableText"/>
            </w:pPr>
          </w:p>
        </w:tc>
        <w:tc>
          <w:tcPr>
            <w:tcW w:w="1415" w:type="dxa"/>
          </w:tcPr>
          <w:p w:rsidR="009F6AF9" w:rsidRDefault="009F6AF9">
            <w:pPr>
              <w:pStyle w:val="TableText"/>
            </w:pPr>
          </w:p>
        </w:tc>
        <w:tc>
          <w:tcPr>
            <w:tcW w:w="2572" w:type="dxa"/>
          </w:tcPr>
          <w:p w:rsidR="009F6AF9" w:rsidRDefault="009F6AF9">
            <w:pPr>
              <w:pStyle w:val="TableText"/>
            </w:pPr>
          </w:p>
        </w:tc>
      </w:tr>
      <w:tr w:rsidR="009F6AF9">
        <w:tc>
          <w:tcPr>
            <w:tcW w:w="3617" w:type="dxa"/>
          </w:tcPr>
          <w:p w:rsidR="009F6AF9" w:rsidRDefault="009F6AF9">
            <w:pPr>
              <w:pStyle w:val="TableText"/>
            </w:pPr>
          </w:p>
        </w:tc>
        <w:tc>
          <w:tcPr>
            <w:tcW w:w="1416" w:type="dxa"/>
          </w:tcPr>
          <w:p w:rsidR="009F6AF9" w:rsidRDefault="009F6AF9">
            <w:pPr>
              <w:pStyle w:val="TableText"/>
            </w:pPr>
          </w:p>
        </w:tc>
        <w:tc>
          <w:tcPr>
            <w:tcW w:w="1415" w:type="dxa"/>
          </w:tcPr>
          <w:p w:rsidR="009F6AF9" w:rsidRDefault="009F6AF9">
            <w:pPr>
              <w:pStyle w:val="TableText"/>
            </w:pPr>
          </w:p>
        </w:tc>
        <w:tc>
          <w:tcPr>
            <w:tcW w:w="2572" w:type="dxa"/>
          </w:tcPr>
          <w:p w:rsidR="009F6AF9" w:rsidRDefault="009F6AF9">
            <w:pPr>
              <w:pStyle w:val="TableText"/>
            </w:pPr>
          </w:p>
        </w:tc>
      </w:tr>
      <w:tr w:rsidR="009F6AF9">
        <w:tc>
          <w:tcPr>
            <w:tcW w:w="3617" w:type="dxa"/>
          </w:tcPr>
          <w:p w:rsidR="009F6AF9" w:rsidRDefault="009F6AF9">
            <w:pPr>
              <w:pStyle w:val="TableText"/>
            </w:pPr>
          </w:p>
        </w:tc>
        <w:tc>
          <w:tcPr>
            <w:tcW w:w="1416" w:type="dxa"/>
          </w:tcPr>
          <w:p w:rsidR="009F6AF9" w:rsidRDefault="009F6AF9">
            <w:pPr>
              <w:pStyle w:val="TableText"/>
            </w:pPr>
          </w:p>
        </w:tc>
        <w:tc>
          <w:tcPr>
            <w:tcW w:w="1415" w:type="dxa"/>
          </w:tcPr>
          <w:p w:rsidR="009F6AF9" w:rsidRDefault="009F6AF9">
            <w:pPr>
              <w:pStyle w:val="TableText"/>
            </w:pPr>
          </w:p>
        </w:tc>
        <w:tc>
          <w:tcPr>
            <w:tcW w:w="2572" w:type="dxa"/>
          </w:tcPr>
          <w:p w:rsidR="009F6AF9" w:rsidRDefault="009F6AF9">
            <w:pPr>
              <w:pStyle w:val="TableText"/>
            </w:pPr>
          </w:p>
        </w:tc>
      </w:tr>
      <w:tr w:rsidR="009F6AF9">
        <w:tc>
          <w:tcPr>
            <w:tcW w:w="3617" w:type="dxa"/>
          </w:tcPr>
          <w:p w:rsidR="009F6AF9" w:rsidRDefault="009F6AF9">
            <w:pPr>
              <w:pStyle w:val="TableText"/>
            </w:pPr>
          </w:p>
        </w:tc>
        <w:tc>
          <w:tcPr>
            <w:tcW w:w="1416" w:type="dxa"/>
          </w:tcPr>
          <w:p w:rsidR="009F6AF9" w:rsidRDefault="009F6AF9">
            <w:pPr>
              <w:pStyle w:val="TableText"/>
            </w:pPr>
          </w:p>
        </w:tc>
        <w:tc>
          <w:tcPr>
            <w:tcW w:w="1415" w:type="dxa"/>
          </w:tcPr>
          <w:p w:rsidR="009F6AF9" w:rsidRDefault="009F6AF9">
            <w:pPr>
              <w:pStyle w:val="TableText"/>
            </w:pPr>
          </w:p>
        </w:tc>
        <w:tc>
          <w:tcPr>
            <w:tcW w:w="2572" w:type="dxa"/>
          </w:tcPr>
          <w:p w:rsidR="009F6AF9" w:rsidRDefault="009F6AF9">
            <w:pPr>
              <w:pStyle w:val="TableText"/>
            </w:pPr>
          </w:p>
        </w:tc>
      </w:tr>
      <w:tr w:rsidR="009F6AF9">
        <w:tc>
          <w:tcPr>
            <w:tcW w:w="3617" w:type="dxa"/>
          </w:tcPr>
          <w:p w:rsidR="009F6AF9" w:rsidRDefault="009F6AF9">
            <w:pPr>
              <w:pStyle w:val="TableText"/>
            </w:pPr>
          </w:p>
        </w:tc>
        <w:tc>
          <w:tcPr>
            <w:tcW w:w="1416" w:type="dxa"/>
          </w:tcPr>
          <w:p w:rsidR="009F6AF9" w:rsidRDefault="009F6AF9">
            <w:pPr>
              <w:pStyle w:val="TableText"/>
            </w:pPr>
          </w:p>
        </w:tc>
        <w:tc>
          <w:tcPr>
            <w:tcW w:w="1415" w:type="dxa"/>
          </w:tcPr>
          <w:p w:rsidR="009F6AF9" w:rsidRDefault="009F6AF9">
            <w:pPr>
              <w:pStyle w:val="TableText"/>
            </w:pPr>
          </w:p>
        </w:tc>
        <w:tc>
          <w:tcPr>
            <w:tcW w:w="2572" w:type="dxa"/>
          </w:tcPr>
          <w:p w:rsidR="009F6AF9" w:rsidRDefault="009F6AF9">
            <w:pPr>
              <w:pStyle w:val="TableText"/>
            </w:pPr>
          </w:p>
        </w:tc>
      </w:tr>
      <w:tr w:rsidR="009F6AF9">
        <w:tc>
          <w:tcPr>
            <w:tcW w:w="3617" w:type="dxa"/>
          </w:tcPr>
          <w:p w:rsidR="009F6AF9" w:rsidRDefault="009F6AF9">
            <w:pPr>
              <w:pStyle w:val="TableText"/>
            </w:pPr>
          </w:p>
        </w:tc>
        <w:tc>
          <w:tcPr>
            <w:tcW w:w="1416" w:type="dxa"/>
          </w:tcPr>
          <w:p w:rsidR="009F6AF9" w:rsidRDefault="009F6AF9">
            <w:pPr>
              <w:pStyle w:val="TableText"/>
            </w:pPr>
          </w:p>
        </w:tc>
        <w:tc>
          <w:tcPr>
            <w:tcW w:w="1415" w:type="dxa"/>
          </w:tcPr>
          <w:p w:rsidR="009F6AF9" w:rsidRDefault="009F6AF9">
            <w:pPr>
              <w:pStyle w:val="TableText"/>
            </w:pPr>
          </w:p>
        </w:tc>
        <w:tc>
          <w:tcPr>
            <w:tcW w:w="2572" w:type="dxa"/>
          </w:tcPr>
          <w:p w:rsidR="009F6AF9" w:rsidRDefault="009F6AF9">
            <w:pPr>
              <w:pStyle w:val="TableText"/>
            </w:pPr>
          </w:p>
        </w:tc>
      </w:tr>
    </w:tbl>
    <w:bookmarkEnd w:id="204"/>
    <w:bookmarkEnd w:id="205"/>
    <w:bookmarkEnd w:id="206"/>
    <w:bookmarkEnd w:id="207"/>
    <w:bookmarkEnd w:id="208"/>
    <w:bookmarkEnd w:id="209"/>
    <w:bookmarkEnd w:id="210"/>
    <w:bookmarkEnd w:id="211"/>
    <w:bookmarkEnd w:id="212"/>
    <w:bookmarkEnd w:id="213"/>
    <w:bookmarkEnd w:id="214"/>
    <w:bookmarkEnd w:id="215"/>
    <w:p w:rsidR="009F6AF9" w:rsidRDefault="006875CF" w:rsidP="00866FC2">
      <w:r>
        <w:t>End of Document</w:t>
      </w:r>
    </w:p>
    <w:sectPr w:rsidR="009F6AF9">
      <w:headerReference w:type="first" r:id="rId20"/>
      <w:pgSz w:w="11900" w:h="16840" w:code="9"/>
      <w:pgMar w:top="1701" w:right="1134" w:bottom="1588" w:left="1701" w:header="567" w:footer="567" w:gutter="0"/>
      <w:pgNumType w:start="1"/>
      <w:cols w:space="720"/>
      <w:titlePg/>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Manifest>
    <wne:toolbarData r:id="rId1"/>
  </wne:toolbars>
  <wne:acds>
    <wne:acd wne:argValue="AQAAAAAA" wne:acdName="acd0" wne:fciIndexBasedOn="0065"/>
    <wne:acd wne:argValue="AQAAABwA" wne:acdName="acd1" wne:fciIndexBasedOn="0065"/>
    <wne:acd wne:argValue="UABpAGMAdAB1AHIAZQBQAGwAYQBjAGUAaABvAGwAZABlAHIA" wne:acdName="acd2" wne:fciIndexBasedOn="0211"/>
    <wne:acd wne:argValue="AQAAAAEA" wne:acdName="acd3" wne:fciIndexBasedOn="0065"/>
    <wne:acd wne:argValue="AQAAAAIA" wne:acdName="acd4" wne:fciIndexBasedOn="0065"/>
    <wne:acd wne:argValue="AQAAAAMA" wne:acdName="acd5" wne:fciIndexBasedOn="0065"/>
    <wne:acd wne:argValue="AQAAAAQA" wne:acdName="acd6" wne:fciIndexBasedOn="0065"/>
    <wne:acd wne:argValue="AQAAAAUA" wne:acdName="acd7" wne:fciIndexBasedOn="0065"/>
    <wne:acd wne:argValue="AgBNAGEAbgB1AGEAbAAgADEA" wne:acdName="acd8" wne:fciIndexBasedOn="0065"/>
    <wne:acd wne:argValue="AgBNAGEAbgB1AGEAbAAgADIA" wne:acdName="acd9" wne:fciIndexBasedOn="0065"/>
    <wne:acd wne:argValue="AgBNAGEAbgB1AGEAbAAgADMA" wne:acdName="acd10" wne:fciIndexBasedOn="0065"/>
    <wne:acd wne:argValue="AgBNAGEAbgB1AGEAbAAgADQA" wne:acdName="acd11" wne:fciIndexBasedOn="0065"/>
    <wne:acd wne:argValue="AgBNAGEAbgB1AGEAbAAgADUA" wne:acdName="acd12" wne:fciIndexBasedOn="0065"/>
    <wne:acd wne:argValue="AQAAADAA" wne:acdName="acd13" wne:fciIndexBasedOn="0065"/>
    <wne:acd wne:argValue="AQAAADYA" wne:acdName="acd14" wne:fciIndexBasedOn="0065"/>
    <wne:acd wne:argValue="AQAAAEQA" wne:acdName="acd15" wne:fciIndexBasedOn="0065"/>
    <wne:acd wne:argValue="AQAAAEUA" wne:acdName="acd16" wne:fciIndexBasedOn="0065"/>
    <wne:acd wne:argValue="AgBTAHAAYQBjAGUAcgA=" wne:acdName="acd17" wne:fciIndexBasedOn="0065"/>
    <wne:acd wne:argValue="AgBBAHAAcABlAG4AZABpAHgAIAAxAA==" wne:acdName="acd18" wne:fciIndexBasedOn="0065"/>
    <wne:acd wne:argValue="AgBBAHAAcABlAG4AZABpAHgAIAAyAA==" wne:acdName="acd19" wne:fciIndexBasedOn="0065"/>
    <wne:acd wne:argValue="AgBBAHAAcABlAG4AZABpAHgAIAAzAA==" wne:acdName="acd20" wne:fciIndexBasedOn="0065"/>
    <wne:acd wne:argValue="AgBBAHAAcABlAG4AZABpAHgAIAA0AA==" wne:acdName="acd21" wne:fciIndexBasedOn="0065"/>
    <wne:acd wne:argValue="AgBBAHAAcABlAG4AZABpAHgAIAA1AA==" wne:acdName="acd22" wne:fciIndexBasedOn="0065"/>
    <wne:acd wne:argValue="AQAAADcA" wne:acdName="acd23" wne:fciIndexBasedOn="0065"/>
    <wne:acd wne:argValue="AQAAADsA" wne:acdName="acd24" wne:fciIndexBasedOn="0065"/>
    <wne:acd wne:argValue="AQAAAEYA" wne:acdName="acd25" wne:fciIndexBasedOn="0065"/>
    <wne:acd wne:argValue="AgBOAGUAdwAgAFAAYQBnAGUA" wne:acdName="acd26"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083F" w:rsidRDefault="001F083F">
      <w:pPr>
        <w:spacing w:before="0" w:after="0"/>
      </w:pPr>
      <w:r>
        <w:separator/>
      </w:r>
    </w:p>
  </w:endnote>
  <w:endnote w:type="continuationSeparator" w:id="0">
    <w:p w:rsidR="001F083F" w:rsidRDefault="001F083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vant Garde">
    <w:altName w:val="Century Gothic"/>
    <w:panose1 w:val="00000000000000000000"/>
    <w:charset w:val="4D"/>
    <w:family w:val="auto"/>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12" w:space="0" w:color="0000FF"/>
      </w:tblBorders>
      <w:tblLayout w:type="fixed"/>
      <w:tblCellMar>
        <w:left w:w="0" w:type="dxa"/>
        <w:right w:w="0" w:type="dxa"/>
      </w:tblCellMar>
      <w:tblLook w:val="0000" w:firstRow="0" w:lastRow="0" w:firstColumn="0" w:lastColumn="0" w:noHBand="0" w:noVBand="0"/>
    </w:tblPr>
    <w:tblGrid>
      <w:gridCol w:w="3118"/>
      <w:gridCol w:w="3118"/>
      <w:gridCol w:w="2836"/>
    </w:tblGrid>
    <w:tr w:rsidR="001F083F">
      <w:tc>
        <w:tcPr>
          <w:tcW w:w="3118" w:type="dxa"/>
        </w:tcPr>
        <w:p w:rsidR="001F083F" w:rsidRDefault="001F083F">
          <w:pPr>
            <w:pStyle w:val="FooterL"/>
          </w:pPr>
          <w:fldSimple w:instr=" FILENAME  \* MERGEFORMAT ">
            <w:r>
              <w:rPr>
                <w:noProof/>
              </w:rPr>
              <w:t>mso94</w:t>
            </w:r>
          </w:fldSimple>
        </w:p>
      </w:tc>
      <w:tc>
        <w:tcPr>
          <w:tcW w:w="3118" w:type="dxa"/>
        </w:tcPr>
        <w:p w:rsidR="001F083F" w:rsidRDefault="001F083F">
          <w:pPr>
            <w:pStyle w:val="FooterC"/>
          </w:pPr>
          <w:r>
            <w:rPr>
              <w:rStyle w:val="PageNumber"/>
            </w:rPr>
            <w:fldChar w:fldCharType="begin"/>
          </w:r>
          <w:r>
            <w:rPr>
              <w:rStyle w:val="PageNumber"/>
            </w:rPr>
            <w:instrText xml:space="preserve"> PAGE </w:instrText>
          </w:r>
          <w:r>
            <w:rPr>
              <w:rStyle w:val="PageNumber"/>
            </w:rPr>
            <w:fldChar w:fldCharType="separate"/>
          </w:r>
          <w:r w:rsidR="00925513">
            <w:rPr>
              <w:rStyle w:val="PageNumber"/>
              <w:noProof/>
            </w:rPr>
            <w:t>7</w:t>
          </w:r>
          <w:r>
            <w:rPr>
              <w:rStyle w:val="PageNumber"/>
            </w:rPr>
            <w:fldChar w:fldCharType="end"/>
          </w:r>
        </w:p>
      </w:tc>
      <w:tc>
        <w:tcPr>
          <w:tcW w:w="2836" w:type="dxa"/>
        </w:tcPr>
        <w:p w:rsidR="001F083F" w:rsidRDefault="001F083F">
          <w:pPr>
            <w:pStyle w:val="FooterR"/>
          </w:pPr>
          <w:r>
            <w:fldChar w:fldCharType="begin"/>
          </w:r>
          <w:r>
            <w:instrText xml:space="preserve"> DATE \@ "dd/MM/yy" </w:instrText>
          </w:r>
          <w:r>
            <w:fldChar w:fldCharType="separate"/>
          </w:r>
          <w:r>
            <w:rPr>
              <w:noProof/>
            </w:rPr>
            <w:t>16/07/12</w:t>
          </w:r>
          <w:r>
            <w:fldChar w:fldCharType="end"/>
          </w:r>
        </w:p>
      </w:tc>
    </w:tr>
  </w:tbl>
  <w:p w:rsidR="001F083F" w:rsidRDefault="001F083F">
    <w:pPr>
      <w:pStyle w:val="HeaderCBold"/>
      <w:rPr>
        <w:rStyle w:val="Strong"/>
      </w:rPr>
    </w:pPr>
    <w:r>
      <w:rPr>
        <w:rStyle w:val="Strong"/>
      </w:rPr>
      <w:t>Commercial in Confidence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12" w:space="0" w:color="0000FF"/>
      </w:tblBorders>
      <w:tblLayout w:type="fixed"/>
      <w:tblCellMar>
        <w:left w:w="0" w:type="dxa"/>
        <w:right w:w="0" w:type="dxa"/>
      </w:tblCellMar>
      <w:tblLook w:val="0000" w:firstRow="0" w:lastRow="0" w:firstColumn="0" w:lastColumn="0" w:noHBand="0" w:noVBand="0"/>
    </w:tblPr>
    <w:tblGrid>
      <w:gridCol w:w="3118"/>
      <w:gridCol w:w="3118"/>
      <w:gridCol w:w="2836"/>
    </w:tblGrid>
    <w:tr w:rsidR="001F083F">
      <w:tc>
        <w:tcPr>
          <w:tcW w:w="3118" w:type="dxa"/>
        </w:tcPr>
        <w:p w:rsidR="001F083F" w:rsidRDefault="001F083F">
          <w:pPr>
            <w:pStyle w:val="FooterL"/>
          </w:pPr>
          <w:fldSimple w:instr=" FILENAME  \* MERGEFORMAT ">
            <w:r>
              <w:rPr>
                <w:noProof/>
              </w:rPr>
              <w:t>mso94</w:t>
            </w:r>
          </w:fldSimple>
        </w:p>
      </w:tc>
      <w:tc>
        <w:tcPr>
          <w:tcW w:w="3118" w:type="dxa"/>
        </w:tcPr>
        <w:p w:rsidR="001F083F" w:rsidRDefault="001F083F">
          <w:pPr>
            <w:pStyle w:val="FooterC"/>
          </w:pPr>
          <w:r>
            <w:rPr>
              <w:rStyle w:val="PageNumber"/>
            </w:rPr>
            <w:fldChar w:fldCharType="begin"/>
          </w:r>
          <w:r>
            <w:rPr>
              <w:rStyle w:val="PageNumber"/>
            </w:rPr>
            <w:instrText xml:space="preserve"> PAGE </w:instrText>
          </w:r>
          <w:r>
            <w:rPr>
              <w:rStyle w:val="PageNumber"/>
            </w:rPr>
            <w:fldChar w:fldCharType="separate"/>
          </w:r>
          <w:r w:rsidR="00925513">
            <w:rPr>
              <w:rStyle w:val="PageNumber"/>
              <w:noProof/>
            </w:rPr>
            <w:t>1</w:t>
          </w:r>
          <w:r>
            <w:rPr>
              <w:rStyle w:val="PageNumber"/>
            </w:rPr>
            <w:fldChar w:fldCharType="end"/>
          </w:r>
        </w:p>
      </w:tc>
      <w:tc>
        <w:tcPr>
          <w:tcW w:w="2836" w:type="dxa"/>
        </w:tcPr>
        <w:p w:rsidR="001F083F" w:rsidRDefault="001F083F">
          <w:pPr>
            <w:pStyle w:val="FooterR"/>
          </w:pPr>
          <w:r>
            <w:fldChar w:fldCharType="begin"/>
          </w:r>
          <w:r>
            <w:instrText xml:space="preserve"> DATE \@ "dd/MM/yy" </w:instrText>
          </w:r>
          <w:r>
            <w:fldChar w:fldCharType="separate"/>
          </w:r>
          <w:r>
            <w:rPr>
              <w:noProof/>
            </w:rPr>
            <w:t>16/07/12</w:t>
          </w:r>
          <w:r>
            <w:fldChar w:fldCharType="end"/>
          </w:r>
        </w:p>
      </w:tc>
    </w:tr>
  </w:tbl>
  <w:p w:rsidR="001F083F" w:rsidRDefault="001F083F">
    <w:pPr>
      <w:pStyle w:val="HeaderCBold"/>
    </w:pPr>
    <w:r>
      <w:rPr>
        <w:rStyle w:val="Strong"/>
      </w:rPr>
      <w:t>Commercial in Confidence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083F" w:rsidRDefault="001F083F">
      <w:pPr>
        <w:spacing w:before="0" w:after="0"/>
      </w:pPr>
      <w:r>
        <w:separator/>
      </w:r>
    </w:p>
  </w:footnote>
  <w:footnote w:type="continuationSeparator" w:id="0">
    <w:p w:rsidR="001F083F" w:rsidRDefault="001F083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6" w:space="0" w:color="auto"/>
      </w:tblBorders>
      <w:tblLayout w:type="fixed"/>
      <w:tblCellMar>
        <w:left w:w="0" w:type="dxa"/>
        <w:right w:w="0" w:type="dxa"/>
      </w:tblCellMar>
      <w:tblLook w:val="0000" w:firstRow="0" w:lastRow="0" w:firstColumn="0" w:lastColumn="0" w:noHBand="0" w:noVBand="0"/>
    </w:tblPr>
    <w:tblGrid>
      <w:gridCol w:w="14"/>
      <w:gridCol w:w="4522"/>
      <w:gridCol w:w="4536"/>
    </w:tblGrid>
    <w:tr w:rsidR="001F083F">
      <w:trPr>
        <w:cantSplit/>
      </w:trPr>
      <w:tc>
        <w:tcPr>
          <w:tcW w:w="9072" w:type="dxa"/>
          <w:gridSpan w:val="3"/>
          <w:tcBorders>
            <w:bottom w:val="nil"/>
          </w:tcBorders>
        </w:tcPr>
        <w:p w:rsidR="001F083F" w:rsidRDefault="001F083F">
          <w:pPr>
            <w:pStyle w:val="HeaderCBold"/>
          </w:pPr>
          <w:r>
            <w:rPr>
              <w:rStyle w:val="Strong"/>
            </w:rPr>
            <w:t>Commercial in Confidence</w:t>
          </w:r>
        </w:p>
      </w:tc>
    </w:tr>
    <w:tr w:rsidR="001F083F">
      <w:trPr>
        <w:gridBefore w:val="1"/>
        <w:wBefore w:w="14" w:type="dxa"/>
        <w:cantSplit/>
        <w:trHeight w:val="437"/>
      </w:trPr>
      <w:tc>
        <w:tcPr>
          <w:tcW w:w="4522" w:type="dxa"/>
          <w:tcBorders>
            <w:bottom w:val="single" w:sz="12" w:space="0" w:color="0000FF"/>
          </w:tcBorders>
          <w:vAlign w:val="center"/>
        </w:tcPr>
        <w:p w:rsidR="001F083F" w:rsidRDefault="001F083F">
          <w:pPr>
            <w:pStyle w:val="Header"/>
            <w:ind w:left="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pt;height:19.5pt" fillcolor="window">
                <v:imagedata r:id="rId1" o:title=""/>
              </v:shape>
            </w:pict>
          </w:r>
        </w:p>
      </w:tc>
      <w:tc>
        <w:tcPr>
          <w:tcW w:w="4536" w:type="dxa"/>
          <w:tcBorders>
            <w:bottom w:val="single" w:sz="12" w:space="0" w:color="0000FF"/>
          </w:tcBorders>
        </w:tcPr>
        <w:p w:rsidR="001F083F" w:rsidRDefault="001F083F" w:rsidP="00C34AFB">
          <w:pPr>
            <w:pStyle w:val="HeaderR"/>
            <w:ind w:left="0"/>
            <w:rPr>
              <w:b/>
            </w:rPr>
          </w:pPr>
          <w:r>
            <w:rPr>
              <w:b/>
            </w:rPr>
            <w:t>Business Continuity Plan – Manual Processing</w:t>
          </w:r>
          <w:r>
            <w:rPr>
              <w:b/>
            </w:rPr>
            <w:br/>
          </w:r>
          <w:r>
            <w:rPr>
              <w:b/>
              <w:color w:val="0000FF"/>
            </w:rPr>
            <w:t>Optus Digital Agency</w:t>
          </w:r>
        </w:p>
      </w:tc>
    </w:tr>
  </w:tbl>
  <w:p w:rsidR="001F083F" w:rsidRDefault="001F083F">
    <w:pPr>
      <w:pStyle w:val="Header"/>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6" w:space="0" w:color="auto"/>
      </w:tblBorders>
      <w:tblLayout w:type="fixed"/>
      <w:tblCellMar>
        <w:left w:w="0" w:type="dxa"/>
        <w:right w:w="0" w:type="dxa"/>
      </w:tblCellMar>
      <w:tblLook w:val="0000" w:firstRow="0" w:lastRow="0" w:firstColumn="0" w:lastColumn="0" w:noHBand="0" w:noVBand="0"/>
    </w:tblPr>
    <w:tblGrid>
      <w:gridCol w:w="14"/>
      <w:gridCol w:w="4522"/>
      <w:gridCol w:w="4536"/>
    </w:tblGrid>
    <w:tr w:rsidR="001F083F">
      <w:trPr>
        <w:cantSplit/>
      </w:trPr>
      <w:tc>
        <w:tcPr>
          <w:tcW w:w="9072" w:type="dxa"/>
          <w:gridSpan w:val="3"/>
          <w:tcBorders>
            <w:bottom w:val="nil"/>
          </w:tcBorders>
        </w:tcPr>
        <w:p w:rsidR="001F083F" w:rsidRDefault="001F083F">
          <w:pPr>
            <w:pStyle w:val="HeaderCBold"/>
          </w:pPr>
          <w:r>
            <w:rPr>
              <w:rStyle w:val="Strong"/>
            </w:rPr>
            <w:t>Commercial in Confidence</w:t>
          </w:r>
        </w:p>
      </w:tc>
    </w:tr>
    <w:tr w:rsidR="001F083F">
      <w:trPr>
        <w:gridBefore w:val="1"/>
        <w:wBefore w:w="14" w:type="dxa"/>
        <w:cantSplit/>
        <w:trHeight w:val="437"/>
      </w:trPr>
      <w:tc>
        <w:tcPr>
          <w:tcW w:w="4522" w:type="dxa"/>
          <w:tcBorders>
            <w:bottom w:val="single" w:sz="12" w:space="0" w:color="0000FF"/>
          </w:tcBorders>
          <w:vAlign w:val="center"/>
        </w:tcPr>
        <w:p w:rsidR="001F083F" w:rsidRDefault="001F083F">
          <w:pPr>
            <w:pStyle w:val="Header"/>
            <w:ind w:left="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2pt;height:19.5pt" fillcolor="window">
                <v:imagedata r:id="rId1" o:title=""/>
              </v:shape>
            </w:pict>
          </w:r>
        </w:p>
      </w:tc>
      <w:tc>
        <w:tcPr>
          <w:tcW w:w="4536" w:type="dxa"/>
          <w:tcBorders>
            <w:bottom w:val="single" w:sz="12" w:space="0" w:color="0000FF"/>
          </w:tcBorders>
        </w:tcPr>
        <w:p w:rsidR="001F083F" w:rsidRDefault="001F083F" w:rsidP="00DA72EF">
          <w:pPr>
            <w:pStyle w:val="HeaderR"/>
            <w:ind w:left="0"/>
            <w:rPr>
              <w:b/>
            </w:rPr>
          </w:pPr>
          <w:r>
            <w:rPr>
              <w:b/>
            </w:rPr>
            <w:t>Business Continuity Plan – Manual Processing</w:t>
          </w:r>
          <w:r>
            <w:rPr>
              <w:b/>
            </w:rPr>
            <w:br/>
          </w:r>
          <w:r>
            <w:rPr>
              <w:b/>
              <w:color w:val="0000FF"/>
            </w:rPr>
            <w:t>Optus Digital Agency</w:t>
          </w:r>
        </w:p>
      </w:tc>
    </w:tr>
  </w:tbl>
  <w:p w:rsidR="001F083F" w:rsidRDefault="001F08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BE20ADA"/>
    <w:lvl w:ilvl="0">
      <w:start w:val="1"/>
      <w:numFmt w:val="decimal"/>
      <w:pStyle w:val="ListNumber5"/>
      <w:lvlText w:val="%1."/>
      <w:lvlJc w:val="left"/>
      <w:pPr>
        <w:tabs>
          <w:tab w:val="num" w:pos="1492"/>
        </w:tabs>
        <w:ind w:left="1492" w:hanging="360"/>
      </w:pPr>
    </w:lvl>
  </w:abstractNum>
  <w:abstractNum w:abstractNumId="1">
    <w:nsid w:val="FFFFFF80"/>
    <w:multiLevelType w:val="singleLevel"/>
    <w:tmpl w:val="787C87C2"/>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000F649D"/>
    <w:multiLevelType w:val="singleLevel"/>
    <w:tmpl w:val="B4524906"/>
    <w:lvl w:ilvl="0">
      <w:start w:val="1"/>
      <w:numFmt w:val="decimal"/>
      <w:pStyle w:val="ListNumber"/>
      <w:lvlText w:val="%1."/>
      <w:lvlJc w:val="left"/>
      <w:pPr>
        <w:tabs>
          <w:tab w:val="num" w:pos="1984"/>
        </w:tabs>
        <w:ind w:left="1984" w:hanging="567"/>
      </w:pPr>
    </w:lvl>
  </w:abstractNum>
  <w:abstractNum w:abstractNumId="3">
    <w:nsid w:val="108C0739"/>
    <w:multiLevelType w:val="singleLevel"/>
    <w:tmpl w:val="C402F818"/>
    <w:lvl w:ilvl="0">
      <w:start w:val="1"/>
      <w:numFmt w:val="decimal"/>
      <w:lvlText w:val="%1."/>
      <w:lvlJc w:val="left"/>
      <w:pPr>
        <w:tabs>
          <w:tab w:val="num" w:pos="1984"/>
        </w:tabs>
        <w:ind w:left="1984" w:hanging="567"/>
      </w:pPr>
    </w:lvl>
  </w:abstractNum>
  <w:abstractNum w:abstractNumId="4">
    <w:nsid w:val="144C695D"/>
    <w:multiLevelType w:val="multilevel"/>
    <w:tmpl w:val="F80A61EA"/>
    <w:lvl w:ilvl="0">
      <w:start w:val="1"/>
      <w:numFmt w:val="decimal"/>
      <w:pStyle w:val="Heading1"/>
      <w:lvlText w:val="%1."/>
      <w:lvlJc w:val="left"/>
      <w:pPr>
        <w:tabs>
          <w:tab w:val="num" w:pos="1134"/>
        </w:tabs>
        <w:ind w:left="1134" w:hanging="1134"/>
      </w:pPr>
    </w:lvl>
    <w:lvl w:ilvl="1">
      <w:start w:val="1"/>
      <w:numFmt w:val="decimal"/>
      <w:pStyle w:val="Heading2"/>
      <w:lvlText w:val="%1.%2."/>
      <w:lvlJc w:val="left"/>
      <w:pPr>
        <w:tabs>
          <w:tab w:val="num" w:pos="1134"/>
        </w:tabs>
        <w:ind w:left="1134" w:hanging="1134"/>
      </w:pPr>
    </w:lvl>
    <w:lvl w:ilvl="2">
      <w:start w:val="1"/>
      <w:numFmt w:val="decimal"/>
      <w:pStyle w:val="Heading3"/>
      <w:lvlText w:val="%1.%2.%3."/>
      <w:lvlJc w:val="left"/>
      <w:pPr>
        <w:tabs>
          <w:tab w:val="num" w:pos="1134"/>
        </w:tabs>
        <w:ind w:left="1134" w:hanging="709"/>
      </w:pPr>
    </w:lvl>
    <w:lvl w:ilvl="3">
      <w:start w:val="1"/>
      <w:numFmt w:val="decimal"/>
      <w:pStyle w:val="Heading4"/>
      <w:lvlText w:val="%1.%2.%3.%4."/>
      <w:lvlJc w:val="left"/>
      <w:pPr>
        <w:tabs>
          <w:tab w:val="num" w:pos="2835"/>
        </w:tabs>
        <w:ind w:left="2835" w:hanging="1418"/>
      </w:pPr>
    </w:lvl>
    <w:lvl w:ilvl="4">
      <w:start w:val="1"/>
      <w:numFmt w:val="decimal"/>
      <w:pStyle w:val="Heading5"/>
      <w:lvlText w:val="%1.%2.%3.%4.%5."/>
      <w:lvlJc w:val="left"/>
      <w:pPr>
        <w:tabs>
          <w:tab w:val="num" w:pos="2835"/>
        </w:tabs>
        <w:ind w:left="2835" w:hanging="1418"/>
      </w:pPr>
    </w:lvl>
    <w:lvl w:ilvl="5">
      <w:start w:val="1"/>
      <w:numFmt w:val="decimal"/>
      <w:pStyle w:val="Heading6"/>
      <w:lvlText w:val="%1.%2.%3.%4.%5.%6."/>
      <w:lvlJc w:val="left"/>
      <w:pPr>
        <w:tabs>
          <w:tab w:val="num" w:pos="2835"/>
        </w:tabs>
        <w:ind w:left="2835" w:hanging="1418"/>
      </w:pPr>
    </w:lvl>
    <w:lvl w:ilvl="6">
      <w:start w:val="1"/>
      <w:numFmt w:val="decimal"/>
      <w:pStyle w:val="Heading7"/>
      <w:lvlText w:val="%1.%2.%3.%4.%5.%6.%7."/>
      <w:lvlJc w:val="left"/>
      <w:pPr>
        <w:tabs>
          <w:tab w:val="num" w:pos="3402"/>
        </w:tabs>
        <w:ind w:left="3402" w:hanging="1985"/>
      </w:pPr>
    </w:lvl>
    <w:lvl w:ilvl="7">
      <w:start w:val="1"/>
      <w:numFmt w:val="decimal"/>
      <w:pStyle w:val="Heading8"/>
      <w:lvlText w:val="%1.%2.%3.%4.%5.%6.%7.%8."/>
      <w:lvlJc w:val="left"/>
      <w:pPr>
        <w:tabs>
          <w:tab w:val="num" w:pos="3402"/>
        </w:tabs>
        <w:ind w:left="3402" w:hanging="1985"/>
      </w:pPr>
    </w:lvl>
    <w:lvl w:ilvl="8">
      <w:start w:val="1"/>
      <w:numFmt w:val="decimal"/>
      <w:pStyle w:val="Heading9"/>
      <w:lvlText w:val="%1.%2.%3.%4.%5.%6.%7.%8.%9."/>
      <w:lvlJc w:val="left"/>
      <w:pPr>
        <w:tabs>
          <w:tab w:val="num" w:pos="3969"/>
        </w:tabs>
        <w:ind w:left="3969" w:hanging="2552"/>
      </w:pPr>
    </w:lvl>
  </w:abstractNum>
  <w:abstractNum w:abstractNumId="5">
    <w:nsid w:val="14ED0CB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D0A445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F094C55"/>
    <w:multiLevelType w:val="singleLevel"/>
    <w:tmpl w:val="28220BC2"/>
    <w:lvl w:ilvl="0">
      <w:start w:val="1"/>
      <w:numFmt w:val="bullet"/>
      <w:pStyle w:val="ListBullet2"/>
      <w:lvlText w:val=""/>
      <w:lvlJc w:val="left"/>
      <w:pPr>
        <w:tabs>
          <w:tab w:val="num" w:pos="1984"/>
        </w:tabs>
        <w:ind w:left="1984" w:hanging="567"/>
      </w:pPr>
      <w:rPr>
        <w:rFonts w:ascii="Symbol" w:hAnsi="Symbol" w:hint="default"/>
      </w:rPr>
    </w:lvl>
  </w:abstractNum>
  <w:abstractNum w:abstractNumId="8">
    <w:nsid w:val="25FB4C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A066A14"/>
    <w:multiLevelType w:val="singleLevel"/>
    <w:tmpl w:val="31E81E26"/>
    <w:lvl w:ilvl="0">
      <w:start w:val="1"/>
      <w:numFmt w:val="decimal"/>
      <w:lvlText w:val="%1."/>
      <w:lvlJc w:val="left"/>
      <w:pPr>
        <w:tabs>
          <w:tab w:val="num" w:pos="1984"/>
        </w:tabs>
        <w:ind w:left="1984" w:hanging="567"/>
      </w:pPr>
    </w:lvl>
  </w:abstractNum>
  <w:abstractNum w:abstractNumId="10">
    <w:nsid w:val="2B5C1A5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AB41BB"/>
    <w:multiLevelType w:val="singleLevel"/>
    <w:tmpl w:val="F152621C"/>
    <w:lvl w:ilvl="0">
      <w:start w:val="1"/>
      <w:numFmt w:val="upperLetter"/>
      <w:pStyle w:val="ListLevel3"/>
      <w:lvlText w:val="%1."/>
      <w:lvlJc w:val="left"/>
      <w:pPr>
        <w:tabs>
          <w:tab w:val="num" w:pos="1984"/>
        </w:tabs>
        <w:ind w:left="3118" w:hanging="567"/>
      </w:pPr>
    </w:lvl>
  </w:abstractNum>
  <w:abstractNum w:abstractNumId="12">
    <w:nsid w:val="3BE6312F"/>
    <w:multiLevelType w:val="singleLevel"/>
    <w:tmpl w:val="865CFA08"/>
    <w:lvl w:ilvl="0">
      <w:start w:val="1"/>
      <w:numFmt w:val="lowerLetter"/>
      <w:pStyle w:val="ListNumber3"/>
      <w:lvlText w:val="%1."/>
      <w:lvlJc w:val="left"/>
      <w:pPr>
        <w:tabs>
          <w:tab w:val="num" w:pos="1984"/>
        </w:tabs>
        <w:ind w:left="1984" w:hanging="567"/>
      </w:pPr>
    </w:lvl>
  </w:abstractNum>
  <w:abstractNum w:abstractNumId="13">
    <w:nsid w:val="4251726C"/>
    <w:multiLevelType w:val="singleLevel"/>
    <w:tmpl w:val="ACCECC0E"/>
    <w:lvl w:ilvl="0">
      <w:start w:val="1"/>
      <w:numFmt w:val="decimal"/>
      <w:pStyle w:val="ListNumber2"/>
      <w:lvlText w:val="%1."/>
      <w:lvlJc w:val="left"/>
      <w:pPr>
        <w:tabs>
          <w:tab w:val="num" w:pos="1984"/>
        </w:tabs>
        <w:ind w:left="2551" w:hanging="567"/>
      </w:pPr>
    </w:lvl>
  </w:abstractNum>
  <w:abstractNum w:abstractNumId="14">
    <w:nsid w:val="43414C4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3B246FD"/>
    <w:multiLevelType w:val="singleLevel"/>
    <w:tmpl w:val="B11AB9AC"/>
    <w:lvl w:ilvl="0">
      <w:start w:val="1"/>
      <w:numFmt w:val="lowerLetter"/>
      <w:pStyle w:val="ListLevel1"/>
      <w:lvlText w:val="%1."/>
      <w:lvlJc w:val="left"/>
      <w:pPr>
        <w:tabs>
          <w:tab w:val="num" w:pos="1984"/>
        </w:tabs>
        <w:ind w:left="1984" w:hanging="567"/>
      </w:pPr>
    </w:lvl>
  </w:abstractNum>
  <w:abstractNum w:abstractNumId="16">
    <w:nsid w:val="4436140C"/>
    <w:multiLevelType w:val="singleLevel"/>
    <w:tmpl w:val="B1B85D90"/>
    <w:lvl w:ilvl="0">
      <w:start w:val="1"/>
      <w:numFmt w:val="bullet"/>
      <w:pStyle w:val="ListBullet3"/>
      <w:lvlText w:val=""/>
      <w:lvlJc w:val="left"/>
      <w:pPr>
        <w:tabs>
          <w:tab w:val="num" w:pos="1984"/>
        </w:tabs>
        <w:ind w:left="1984" w:hanging="567"/>
      </w:pPr>
      <w:rPr>
        <w:rFonts w:ascii="Symbol" w:hAnsi="Symbol" w:hint="default"/>
      </w:rPr>
    </w:lvl>
  </w:abstractNum>
  <w:abstractNum w:abstractNumId="17">
    <w:nsid w:val="541A3AD0"/>
    <w:multiLevelType w:val="singleLevel"/>
    <w:tmpl w:val="933CF57A"/>
    <w:lvl w:ilvl="0">
      <w:start w:val="1"/>
      <w:numFmt w:val="lowerRoman"/>
      <w:pStyle w:val="ListLevel2"/>
      <w:lvlText w:val="%1."/>
      <w:lvlJc w:val="left"/>
      <w:pPr>
        <w:tabs>
          <w:tab w:val="num" w:pos="1984"/>
        </w:tabs>
        <w:ind w:left="2551" w:hanging="567"/>
      </w:pPr>
    </w:lvl>
  </w:abstractNum>
  <w:abstractNum w:abstractNumId="18">
    <w:nsid w:val="5AD72346"/>
    <w:multiLevelType w:val="multilevel"/>
    <w:tmpl w:val="82D23BE6"/>
    <w:lvl w:ilvl="0">
      <w:start w:val="1"/>
      <w:numFmt w:val="upperLetter"/>
      <w:pStyle w:val="Appendix1"/>
      <w:lvlText w:val="Appendix %1."/>
      <w:lvlJc w:val="left"/>
      <w:pPr>
        <w:tabs>
          <w:tab w:val="num" w:pos="1134"/>
        </w:tabs>
        <w:ind w:left="1134" w:hanging="1134"/>
      </w:pPr>
      <w:rPr>
        <w:rFonts w:ascii="Arial" w:hAnsi="Arial" w:hint="default"/>
      </w:rPr>
    </w:lvl>
    <w:lvl w:ilvl="1">
      <w:start w:val="1"/>
      <w:numFmt w:val="decimal"/>
      <w:pStyle w:val="Appendix2"/>
      <w:lvlText w:val="%1.%2."/>
      <w:lvlJc w:val="left"/>
      <w:pPr>
        <w:tabs>
          <w:tab w:val="num" w:pos="1134"/>
        </w:tabs>
        <w:ind w:left="1134" w:hanging="1134"/>
      </w:pPr>
      <w:rPr>
        <w:rFonts w:ascii="Arial" w:hAnsi="Arial" w:hint="default"/>
      </w:rPr>
    </w:lvl>
    <w:lvl w:ilvl="2">
      <w:start w:val="1"/>
      <w:numFmt w:val="decimal"/>
      <w:pStyle w:val="Appendix3"/>
      <w:lvlText w:val="%1.%2.%3."/>
      <w:lvlJc w:val="left"/>
      <w:pPr>
        <w:tabs>
          <w:tab w:val="num" w:pos="1134"/>
        </w:tabs>
        <w:ind w:left="1134" w:hanging="709"/>
      </w:pPr>
      <w:rPr>
        <w:rFonts w:ascii="Arial" w:hAnsi="Arial" w:hint="default"/>
      </w:rPr>
    </w:lvl>
    <w:lvl w:ilvl="3">
      <w:start w:val="1"/>
      <w:numFmt w:val="decimal"/>
      <w:pStyle w:val="Appendix4"/>
      <w:lvlText w:val="%1.%2.%3.%4."/>
      <w:lvlJc w:val="left"/>
      <w:pPr>
        <w:tabs>
          <w:tab w:val="num" w:pos="2835"/>
        </w:tabs>
        <w:ind w:left="2835" w:hanging="1418"/>
      </w:pPr>
      <w:rPr>
        <w:rFonts w:ascii="Arial" w:hAnsi="Arial" w:hint="default"/>
      </w:rPr>
    </w:lvl>
    <w:lvl w:ilvl="4">
      <w:start w:val="1"/>
      <w:numFmt w:val="decimal"/>
      <w:pStyle w:val="Appendix5"/>
      <w:lvlText w:val="%1.%2.%3.%4.%5."/>
      <w:lvlJc w:val="left"/>
      <w:pPr>
        <w:tabs>
          <w:tab w:val="num" w:pos="2835"/>
        </w:tabs>
        <w:ind w:left="2835" w:hanging="1418"/>
      </w:pPr>
      <w:rPr>
        <w:rFonts w:ascii="Arial" w:hAnsi="Arial" w:hint="default"/>
      </w:rPr>
    </w:lvl>
    <w:lvl w:ilvl="5">
      <w:start w:val="1"/>
      <w:numFmt w:val="decimal"/>
      <w:pStyle w:val="Appendix6"/>
      <w:lvlText w:val="%1.%2.%3.%4.%5.%6."/>
      <w:lvlJc w:val="left"/>
      <w:pPr>
        <w:tabs>
          <w:tab w:val="num" w:pos="2835"/>
        </w:tabs>
        <w:ind w:left="2835" w:hanging="1418"/>
      </w:pPr>
      <w:rPr>
        <w:rFonts w:ascii="Arial" w:hAnsi="Arial" w:hint="default"/>
      </w:rPr>
    </w:lvl>
    <w:lvl w:ilvl="6">
      <w:start w:val="1"/>
      <w:numFmt w:val="decimal"/>
      <w:pStyle w:val="Appendix7"/>
      <w:lvlText w:val="%1.%2.%3.%4.%5.%6.%7."/>
      <w:lvlJc w:val="left"/>
      <w:pPr>
        <w:tabs>
          <w:tab w:val="num" w:pos="3402"/>
        </w:tabs>
        <w:ind w:left="3402" w:hanging="1985"/>
      </w:pPr>
      <w:rPr>
        <w:rFonts w:ascii="Arial" w:hAnsi="Arial" w:hint="default"/>
      </w:rPr>
    </w:lvl>
    <w:lvl w:ilvl="7">
      <w:start w:val="1"/>
      <w:numFmt w:val="decimal"/>
      <w:pStyle w:val="Appendix8"/>
      <w:lvlText w:val="%1.%2.%3.%4.%5.%6.%7.%8."/>
      <w:lvlJc w:val="left"/>
      <w:pPr>
        <w:tabs>
          <w:tab w:val="num" w:pos="3402"/>
        </w:tabs>
        <w:ind w:left="3402" w:hanging="1985"/>
      </w:pPr>
      <w:rPr>
        <w:rFonts w:ascii="Arial" w:hAnsi="Arial" w:hint="default"/>
      </w:rPr>
    </w:lvl>
    <w:lvl w:ilvl="8">
      <w:start w:val="1"/>
      <w:numFmt w:val="decimal"/>
      <w:pStyle w:val="Appendix9"/>
      <w:lvlText w:val="%1.%2.%3.%4.%5.%6.%7.%8.%9."/>
      <w:lvlJc w:val="left"/>
      <w:pPr>
        <w:tabs>
          <w:tab w:val="num" w:pos="3969"/>
        </w:tabs>
        <w:ind w:left="3969" w:hanging="2552"/>
      </w:pPr>
      <w:rPr>
        <w:rFonts w:ascii="Arial" w:hAnsi="Arial" w:hint="default"/>
      </w:rPr>
    </w:lvl>
  </w:abstractNum>
  <w:abstractNum w:abstractNumId="19">
    <w:nsid w:val="5FEB09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62272E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29A093B"/>
    <w:multiLevelType w:val="singleLevel"/>
    <w:tmpl w:val="AB2E91F8"/>
    <w:lvl w:ilvl="0">
      <w:start w:val="1"/>
      <w:numFmt w:val="bullet"/>
      <w:pStyle w:val="TableBullet"/>
      <w:lvlText w:val=""/>
      <w:lvlJc w:val="left"/>
      <w:pPr>
        <w:tabs>
          <w:tab w:val="num" w:pos="1984"/>
        </w:tabs>
        <w:ind w:left="1984" w:hanging="567"/>
      </w:pPr>
      <w:rPr>
        <w:rFonts w:ascii="Symbol" w:hAnsi="Symbol" w:hint="default"/>
      </w:rPr>
    </w:lvl>
  </w:abstractNum>
  <w:abstractNum w:abstractNumId="22">
    <w:nsid w:val="6B0D0E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B710CD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E477048"/>
    <w:multiLevelType w:val="singleLevel"/>
    <w:tmpl w:val="5374E176"/>
    <w:lvl w:ilvl="0">
      <w:start w:val="1"/>
      <w:numFmt w:val="decimal"/>
      <w:pStyle w:val="ListNumber4"/>
      <w:lvlText w:val="%1"/>
      <w:lvlJc w:val="left"/>
      <w:pPr>
        <w:tabs>
          <w:tab w:val="num" w:pos="1701"/>
        </w:tabs>
        <w:ind w:left="1701" w:hanging="284"/>
      </w:pPr>
    </w:lvl>
  </w:abstractNum>
  <w:num w:numId="1">
    <w:abstractNumId w:val="18"/>
  </w:num>
  <w:num w:numId="2">
    <w:abstractNumId w:val="18"/>
  </w:num>
  <w:num w:numId="3">
    <w:abstractNumId w:val="18"/>
  </w:num>
  <w:num w:numId="4">
    <w:abstractNumId w:val="18"/>
  </w:num>
  <w:num w:numId="5">
    <w:abstractNumId w:val="18"/>
  </w:num>
  <w:num w:numId="6">
    <w:abstractNumId w:val="18"/>
  </w:num>
  <w:num w:numId="7">
    <w:abstractNumId w:val="18"/>
  </w:num>
  <w:num w:numId="8">
    <w:abstractNumId w:val="18"/>
  </w:num>
  <w:num w:numId="9">
    <w:abstractNumId w:val="18"/>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7"/>
  </w:num>
  <w:num w:numId="20">
    <w:abstractNumId w:val="16"/>
  </w:num>
  <w:num w:numId="21">
    <w:abstractNumId w:val="1"/>
  </w:num>
  <w:num w:numId="22">
    <w:abstractNumId w:val="15"/>
  </w:num>
  <w:num w:numId="23">
    <w:abstractNumId w:val="17"/>
  </w:num>
  <w:num w:numId="24">
    <w:abstractNumId w:val="11"/>
  </w:num>
  <w:num w:numId="25">
    <w:abstractNumId w:val="2"/>
  </w:num>
  <w:num w:numId="26">
    <w:abstractNumId w:val="13"/>
  </w:num>
  <w:num w:numId="27">
    <w:abstractNumId w:val="12"/>
  </w:num>
  <w:num w:numId="28">
    <w:abstractNumId w:val="24"/>
  </w:num>
  <w:num w:numId="29">
    <w:abstractNumId w:val="0"/>
  </w:num>
  <w:num w:numId="30">
    <w:abstractNumId w:val="21"/>
  </w:num>
  <w:num w:numId="31">
    <w:abstractNumId w:val="9"/>
  </w:num>
  <w:num w:numId="32">
    <w:abstractNumId w:val="3"/>
  </w:num>
  <w:num w:numId="33">
    <w:abstractNumId w:val="10"/>
  </w:num>
  <w:num w:numId="34">
    <w:abstractNumId w:val="22"/>
  </w:num>
  <w:num w:numId="35">
    <w:abstractNumId w:val="19"/>
  </w:num>
  <w:num w:numId="36">
    <w:abstractNumId w:val="8"/>
  </w:num>
  <w:num w:numId="37">
    <w:abstractNumId w:val="6"/>
  </w:num>
  <w:num w:numId="38">
    <w:abstractNumId w:val="14"/>
  </w:num>
  <w:num w:numId="39">
    <w:abstractNumId w:val="5"/>
  </w:num>
  <w:num w:numId="40">
    <w:abstractNumId w:val="23"/>
  </w:num>
  <w:num w:numId="41">
    <w:abstractNumId w:val="20"/>
  </w:num>
  <w:num w:numId="42">
    <w:abstractNumId w:val="4"/>
  </w:num>
  <w:num w:numId="43">
    <w:abstractNumId w:val="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6147"/>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34AFB"/>
    <w:rsid w:val="000525C6"/>
    <w:rsid w:val="00063C79"/>
    <w:rsid w:val="00084031"/>
    <w:rsid w:val="000A34CD"/>
    <w:rsid w:val="000B1932"/>
    <w:rsid w:val="000B58B3"/>
    <w:rsid w:val="000C0B6E"/>
    <w:rsid w:val="000F3863"/>
    <w:rsid w:val="0014432E"/>
    <w:rsid w:val="00177BE6"/>
    <w:rsid w:val="00183316"/>
    <w:rsid w:val="001C4866"/>
    <w:rsid w:val="001D2D77"/>
    <w:rsid w:val="001E109D"/>
    <w:rsid w:val="001F083F"/>
    <w:rsid w:val="00252053"/>
    <w:rsid w:val="00365CF9"/>
    <w:rsid w:val="003C0A33"/>
    <w:rsid w:val="00433CFC"/>
    <w:rsid w:val="00463D13"/>
    <w:rsid w:val="00496D73"/>
    <w:rsid w:val="0052519E"/>
    <w:rsid w:val="00547DAA"/>
    <w:rsid w:val="00550775"/>
    <w:rsid w:val="006875CF"/>
    <w:rsid w:val="00702278"/>
    <w:rsid w:val="00733331"/>
    <w:rsid w:val="007C25F3"/>
    <w:rsid w:val="007D0945"/>
    <w:rsid w:val="0084004D"/>
    <w:rsid w:val="00866FC2"/>
    <w:rsid w:val="008C5D3F"/>
    <w:rsid w:val="008C7D58"/>
    <w:rsid w:val="008E7878"/>
    <w:rsid w:val="009166A0"/>
    <w:rsid w:val="00925513"/>
    <w:rsid w:val="009F6AF9"/>
    <w:rsid w:val="00A314CB"/>
    <w:rsid w:val="00A637C1"/>
    <w:rsid w:val="00B511D3"/>
    <w:rsid w:val="00BB2752"/>
    <w:rsid w:val="00C34AFB"/>
    <w:rsid w:val="00CE4AB0"/>
    <w:rsid w:val="00D02F6E"/>
    <w:rsid w:val="00D04898"/>
    <w:rsid w:val="00DA72EF"/>
    <w:rsid w:val="00DD37F3"/>
    <w:rsid w:val="00E85274"/>
    <w:rsid w:val="00F257D1"/>
    <w:rsid w:val="00F74391"/>
    <w:rsid w:val="00F75D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40" w:after="120"/>
      <w:ind w:left="1417"/>
      <w:jc w:val="both"/>
    </w:pPr>
    <w:rPr>
      <w:rFonts w:ascii="Times New Roman" w:hAnsi="Times New Roman"/>
      <w:sz w:val="22"/>
      <w:lang w:eastAsia="en-US"/>
    </w:rPr>
  </w:style>
  <w:style w:type="paragraph" w:styleId="Heading1">
    <w:name w:val="heading 1"/>
    <w:aliases w:val="1,H1,11,h1,Topic Heading 1"/>
    <w:basedOn w:val="Normal"/>
    <w:next w:val="Normal"/>
    <w:qFormat/>
    <w:pPr>
      <w:keepNext/>
      <w:keepLines/>
      <w:pageBreakBefore/>
      <w:numPr>
        <w:numId w:val="10"/>
      </w:numPr>
      <w:outlineLvl w:val="0"/>
    </w:pPr>
    <w:rPr>
      <w:rFonts w:ascii="Arial" w:hAnsi="Arial"/>
      <w:b/>
      <w:kern w:val="28"/>
      <w:sz w:val="28"/>
    </w:rPr>
  </w:style>
  <w:style w:type="paragraph" w:styleId="Heading2">
    <w:name w:val="heading 2"/>
    <w:basedOn w:val="Heading1"/>
    <w:next w:val="Normal"/>
    <w:qFormat/>
    <w:pPr>
      <w:pageBreakBefore w:val="0"/>
      <w:numPr>
        <w:ilvl w:val="1"/>
        <w:numId w:val="11"/>
      </w:numPr>
      <w:spacing w:before="280"/>
      <w:outlineLvl w:val="1"/>
    </w:pPr>
    <w:rPr>
      <w:sz w:val="24"/>
    </w:rPr>
  </w:style>
  <w:style w:type="paragraph" w:styleId="Heading3">
    <w:name w:val="heading 3"/>
    <w:aliases w:val="3,h3,H3"/>
    <w:basedOn w:val="Heading2"/>
    <w:next w:val="Normal"/>
    <w:qFormat/>
    <w:pPr>
      <w:numPr>
        <w:ilvl w:val="2"/>
        <w:numId w:val="12"/>
      </w:numPr>
      <w:spacing w:before="240"/>
      <w:outlineLvl w:val="2"/>
    </w:pPr>
  </w:style>
  <w:style w:type="paragraph" w:styleId="Heading4">
    <w:name w:val="heading 4"/>
    <w:basedOn w:val="Heading3"/>
    <w:next w:val="Normal"/>
    <w:qFormat/>
    <w:pPr>
      <w:numPr>
        <w:ilvl w:val="3"/>
        <w:numId w:val="13"/>
      </w:numPr>
      <w:outlineLvl w:val="3"/>
    </w:pPr>
    <w:rPr>
      <w:i/>
    </w:rPr>
  </w:style>
  <w:style w:type="paragraph" w:styleId="Heading5">
    <w:name w:val="heading 5"/>
    <w:basedOn w:val="Heading4"/>
    <w:next w:val="Normal"/>
    <w:qFormat/>
    <w:pPr>
      <w:numPr>
        <w:ilvl w:val="4"/>
        <w:numId w:val="14"/>
      </w:numPr>
      <w:spacing w:before="160"/>
      <w:outlineLvl w:val="4"/>
    </w:pPr>
    <w:rPr>
      <w:i w:val="0"/>
      <w:sz w:val="22"/>
    </w:rPr>
  </w:style>
  <w:style w:type="paragraph" w:styleId="Heading6">
    <w:name w:val="heading 6"/>
    <w:basedOn w:val="Heading5"/>
    <w:next w:val="Normal"/>
    <w:qFormat/>
    <w:pPr>
      <w:numPr>
        <w:ilvl w:val="5"/>
        <w:numId w:val="15"/>
      </w:numPr>
      <w:spacing w:before="240" w:after="60"/>
      <w:outlineLvl w:val="5"/>
    </w:pPr>
    <w:rPr>
      <w:b w:val="0"/>
      <w:i/>
    </w:rPr>
  </w:style>
  <w:style w:type="paragraph" w:styleId="Heading7">
    <w:name w:val="heading 7"/>
    <w:basedOn w:val="Heading6"/>
    <w:next w:val="Normal"/>
    <w:qFormat/>
    <w:pPr>
      <w:numPr>
        <w:ilvl w:val="6"/>
        <w:numId w:val="16"/>
      </w:numPr>
      <w:outlineLvl w:val="6"/>
    </w:pPr>
  </w:style>
  <w:style w:type="paragraph" w:styleId="Heading8">
    <w:name w:val="heading 8"/>
    <w:basedOn w:val="Heading7"/>
    <w:next w:val="Normal"/>
    <w:qFormat/>
    <w:pPr>
      <w:numPr>
        <w:ilvl w:val="7"/>
        <w:numId w:val="17"/>
      </w:numPr>
      <w:outlineLvl w:val="7"/>
    </w:pPr>
  </w:style>
  <w:style w:type="paragraph" w:styleId="Heading9">
    <w:name w:val="heading 9"/>
    <w:basedOn w:val="Heading8"/>
    <w:next w:val="Normal"/>
    <w:qFormat/>
    <w:pPr>
      <w:numPr>
        <w:ilvl w:val="8"/>
        <w:numId w:val="18"/>
      </w:numPr>
      <w:tabs>
        <w:tab w:val="clear" w:pos="3969"/>
      </w:tabs>
      <w:ind w:left="1417" w:firstLine="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ddenGuidelines">
    <w:name w:val="Hidden Guidelines"/>
    <w:basedOn w:val="Normal"/>
    <w:pPr>
      <w:ind w:left="1134"/>
    </w:pPr>
    <w:rPr>
      <w:rFonts w:ascii="Avant Garde" w:hAnsi="Avant Garde"/>
      <w:i/>
      <w:vanish/>
      <w:color w:val="FF0000"/>
    </w:rPr>
  </w:style>
  <w:style w:type="paragraph" w:customStyle="1" w:styleId="COVERTITLE">
    <w:name w:val="COVER TITLE"/>
    <w:basedOn w:val="Normal"/>
    <w:pPr>
      <w:jc w:val="center"/>
    </w:pPr>
    <w:rPr>
      <w:b/>
      <w:caps/>
      <w:sz w:val="36"/>
    </w:rPr>
  </w:style>
  <w:style w:type="paragraph" w:customStyle="1" w:styleId="TableofContents">
    <w:name w:val="Table of Contents"/>
    <w:basedOn w:val="Normal"/>
    <w:pPr>
      <w:tabs>
        <w:tab w:val="center" w:pos="9923"/>
      </w:tabs>
      <w:spacing w:before="240" w:after="240"/>
      <w:jc w:val="center"/>
    </w:pPr>
    <w:rPr>
      <w:b/>
      <w:caps/>
      <w:sz w:val="28"/>
    </w:rPr>
  </w:style>
  <w:style w:type="paragraph" w:styleId="TOC1">
    <w:name w:val="toc 1"/>
    <w:basedOn w:val="Normal"/>
    <w:next w:val="Normal"/>
    <w:uiPriority w:val="39"/>
    <w:pPr>
      <w:tabs>
        <w:tab w:val="right" w:leader="dot" w:pos="9072"/>
      </w:tabs>
      <w:spacing w:before="280" w:after="0"/>
      <w:ind w:left="425" w:hanging="425"/>
    </w:pPr>
    <w:rPr>
      <w:b/>
      <w:sz w:val="24"/>
    </w:rPr>
  </w:style>
  <w:style w:type="paragraph" w:styleId="TOC2">
    <w:name w:val="toc 2"/>
    <w:basedOn w:val="TOC1"/>
    <w:next w:val="Normal"/>
    <w:uiPriority w:val="39"/>
    <w:pPr>
      <w:tabs>
        <w:tab w:val="left" w:pos="851"/>
      </w:tabs>
      <w:spacing w:before="80"/>
      <w:ind w:left="851" w:hanging="567"/>
    </w:pPr>
    <w:rPr>
      <w:b w:val="0"/>
      <w:noProof/>
      <w:sz w:val="22"/>
    </w:rPr>
  </w:style>
  <w:style w:type="paragraph" w:styleId="TOC3">
    <w:name w:val="toc 3"/>
    <w:basedOn w:val="TOC2"/>
    <w:next w:val="Normal"/>
    <w:uiPriority w:val="39"/>
    <w:pPr>
      <w:tabs>
        <w:tab w:val="clear" w:pos="851"/>
        <w:tab w:val="left" w:pos="1418"/>
      </w:tabs>
      <w:spacing w:before="20"/>
      <w:ind w:left="1418" w:hanging="851"/>
    </w:pPr>
  </w:style>
  <w:style w:type="paragraph" w:styleId="Header">
    <w:name w:val="header"/>
    <w:basedOn w:val="Normal"/>
    <w:semiHidden/>
    <w:pPr>
      <w:tabs>
        <w:tab w:val="center" w:pos="4536"/>
        <w:tab w:val="right" w:pos="9072"/>
      </w:tabs>
    </w:pPr>
    <w:rPr>
      <w:b/>
    </w:rPr>
  </w:style>
  <w:style w:type="paragraph" w:styleId="Footer">
    <w:name w:val="footer"/>
    <w:basedOn w:val="Normal"/>
    <w:semiHidden/>
    <w:pPr>
      <w:tabs>
        <w:tab w:val="right" w:pos="9072"/>
      </w:tabs>
    </w:pPr>
  </w:style>
  <w:style w:type="paragraph" w:customStyle="1" w:styleId="Appendix1">
    <w:name w:val="Appendix 1"/>
    <w:basedOn w:val="Normal"/>
    <w:next w:val="Normal"/>
    <w:pPr>
      <w:keepNext/>
      <w:keepLines/>
      <w:pageBreakBefore/>
      <w:numPr>
        <w:numId w:val="1"/>
      </w:numPr>
      <w:outlineLvl w:val="0"/>
    </w:pPr>
    <w:rPr>
      <w:rFonts w:ascii="Arial" w:hAnsi="Arial"/>
      <w:b/>
      <w:sz w:val="28"/>
    </w:rPr>
  </w:style>
  <w:style w:type="paragraph" w:customStyle="1" w:styleId="Appendix2">
    <w:name w:val="Appendix 2"/>
    <w:basedOn w:val="Appendix1"/>
    <w:next w:val="Normal"/>
    <w:pPr>
      <w:pageBreakBefore w:val="0"/>
      <w:numPr>
        <w:ilvl w:val="1"/>
        <w:numId w:val="2"/>
      </w:numPr>
      <w:spacing w:before="280"/>
      <w:outlineLvl w:val="1"/>
    </w:pPr>
    <w:rPr>
      <w:sz w:val="24"/>
    </w:rPr>
  </w:style>
  <w:style w:type="paragraph" w:customStyle="1" w:styleId="Appendix3">
    <w:name w:val="Appendix 3"/>
    <w:basedOn w:val="Appendix2"/>
    <w:next w:val="Normal"/>
    <w:pPr>
      <w:numPr>
        <w:ilvl w:val="2"/>
        <w:numId w:val="3"/>
      </w:numPr>
      <w:spacing w:before="240"/>
      <w:outlineLvl w:val="2"/>
    </w:pPr>
  </w:style>
  <w:style w:type="paragraph" w:customStyle="1" w:styleId="Appendix4">
    <w:name w:val="Appendix 4"/>
    <w:basedOn w:val="Appendix3"/>
    <w:next w:val="Normal"/>
    <w:pPr>
      <w:numPr>
        <w:ilvl w:val="3"/>
        <w:numId w:val="4"/>
      </w:numPr>
      <w:outlineLvl w:val="3"/>
    </w:pPr>
    <w:rPr>
      <w:i/>
    </w:rPr>
  </w:style>
  <w:style w:type="paragraph" w:customStyle="1" w:styleId="Appendix5">
    <w:name w:val="Appendix 5"/>
    <w:basedOn w:val="Appendix4"/>
    <w:next w:val="Normal"/>
    <w:pPr>
      <w:numPr>
        <w:ilvl w:val="4"/>
        <w:numId w:val="5"/>
      </w:numPr>
      <w:spacing w:before="160"/>
      <w:outlineLvl w:val="4"/>
    </w:pPr>
    <w:rPr>
      <w:i w:val="0"/>
      <w:sz w:val="22"/>
    </w:rPr>
  </w:style>
  <w:style w:type="paragraph" w:customStyle="1" w:styleId="Appendix6">
    <w:name w:val="Appendix 6"/>
    <w:basedOn w:val="Appendix5"/>
    <w:next w:val="Normal"/>
    <w:pPr>
      <w:numPr>
        <w:ilvl w:val="5"/>
        <w:numId w:val="6"/>
      </w:numPr>
      <w:spacing w:before="240" w:after="60"/>
      <w:outlineLvl w:val="5"/>
    </w:pPr>
    <w:rPr>
      <w:b w:val="0"/>
      <w:i/>
    </w:rPr>
  </w:style>
  <w:style w:type="paragraph" w:customStyle="1" w:styleId="Appendix7">
    <w:name w:val="Appendix 7"/>
    <w:basedOn w:val="Appendix6"/>
    <w:next w:val="Normal"/>
    <w:pPr>
      <w:numPr>
        <w:ilvl w:val="6"/>
        <w:numId w:val="7"/>
      </w:numPr>
      <w:outlineLvl w:val="6"/>
    </w:pPr>
  </w:style>
  <w:style w:type="paragraph" w:customStyle="1" w:styleId="Appendix8">
    <w:name w:val="Appendix 8"/>
    <w:basedOn w:val="Appendix7"/>
    <w:next w:val="Normal"/>
    <w:pPr>
      <w:numPr>
        <w:ilvl w:val="7"/>
        <w:numId w:val="8"/>
      </w:numPr>
      <w:outlineLvl w:val="7"/>
    </w:pPr>
  </w:style>
  <w:style w:type="paragraph" w:customStyle="1" w:styleId="Appendix9">
    <w:name w:val="Appendix 9"/>
    <w:basedOn w:val="Appendix8"/>
    <w:next w:val="Normal"/>
    <w:pPr>
      <w:numPr>
        <w:ilvl w:val="8"/>
        <w:numId w:val="9"/>
      </w:numPr>
      <w:tabs>
        <w:tab w:val="clear" w:pos="3969"/>
      </w:tabs>
      <w:ind w:left="1417" w:firstLine="0"/>
      <w:outlineLvl w:val="8"/>
    </w:pPr>
  </w:style>
  <w:style w:type="paragraph" w:styleId="BodyText">
    <w:name w:val="Body Text"/>
    <w:basedOn w:val="Normal"/>
    <w:semiHidden/>
  </w:style>
  <w:style w:type="paragraph" w:styleId="Caption">
    <w:name w:val="caption"/>
    <w:basedOn w:val="Normal"/>
    <w:next w:val="Normal"/>
    <w:qFormat/>
    <w:pPr>
      <w:keepLines/>
      <w:jc w:val="center"/>
    </w:pPr>
    <w:rPr>
      <w:b/>
    </w:rPr>
  </w:style>
  <w:style w:type="paragraph" w:customStyle="1" w:styleId="CaptionTable">
    <w:name w:val="Caption Table"/>
    <w:basedOn w:val="Normal"/>
    <w:next w:val="Normal"/>
    <w:pPr>
      <w:keepNext/>
      <w:keepLines/>
      <w:spacing w:before="320"/>
      <w:jc w:val="center"/>
    </w:pPr>
    <w:rPr>
      <w:b/>
    </w:rPr>
  </w:style>
  <w:style w:type="paragraph" w:customStyle="1" w:styleId="HangingIndent">
    <w:name w:val="Hanging Indent"/>
    <w:basedOn w:val="Normal"/>
    <w:pPr>
      <w:ind w:left="2835" w:hanging="567"/>
    </w:pPr>
  </w:style>
  <w:style w:type="character" w:styleId="Hyperlink">
    <w:name w:val="Hyperlink"/>
    <w:semiHidden/>
    <w:rPr>
      <w:color w:val="0000FF"/>
      <w:u w:val="single"/>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spacing w:before="100" w:after="60"/>
      <w:ind w:left="0"/>
      <w:jc w:val="left"/>
    </w:pPr>
    <w:rPr>
      <w:sz w:val="20"/>
    </w:rPr>
  </w:style>
  <w:style w:type="paragraph" w:styleId="ListBullet2">
    <w:name w:val="List Bullet 2"/>
    <w:basedOn w:val="ListBullet"/>
    <w:autoRedefine/>
    <w:semiHidden/>
    <w:pPr>
      <w:numPr>
        <w:numId w:val="19"/>
      </w:numPr>
      <w:tabs>
        <w:tab w:val="clear" w:pos="1984"/>
        <w:tab w:val="left" w:pos="2551"/>
      </w:tabs>
      <w:ind w:left="2551"/>
    </w:pPr>
  </w:style>
  <w:style w:type="paragraph" w:styleId="ListBullet3">
    <w:name w:val="List Bullet 3"/>
    <w:basedOn w:val="ListBullet2"/>
    <w:autoRedefine/>
    <w:semiHidden/>
    <w:pPr>
      <w:numPr>
        <w:numId w:val="20"/>
      </w:numPr>
      <w:tabs>
        <w:tab w:val="clear" w:pos="1984"/>
        <w:tab w:val="clear" w:pos="2551"/>
        <w:tab w:val="left" w:pos="3118"/>
      </w:tabs>
      <w:ind w:left="3118"/>
    </w:pPr>
  </w:style>
  <w:style w:type="paragraph" w:styleId="ListBullet4">
    <w:name w:val="List Bullet 4"/>
    <w:basedOn w:val="ListBullet3"/>
    <w:autoRedefine/>
    <w:semiHidden/>
    <w:pPr>
      <w:numPr>
        <w:numId w:val="0"/>
      </w:numPr>
      <w:ind w:left="1135" w:hanging="284"/>
    </w:pPr>
  </w:style>
  <w:style w:type="paragraph" w:styleId="ListBullet5">
    <w:name w:val="List Bullet 5"/>
    <w:basedOn w:val="Normal"/>
    <w:autoRedefine/>
    <w:semiHidden/>
    <w:pPr>
      <w:numPr>
        <w:numId w:val="21"/>
      </w:numPr>
    </w:pPr>
  </w:style>
  <w:style w:type="paragraph" w:styleId="ListContinue">
    <w:name w:val="List Continue"/>
    <w:basedOn w:val="Normal"/>
    <w:semiHidden/>
    <w:pPr>
      <w:spacing w:before="100" w:after="60"/>
      <w:ind w:left="1984"/>
    </w:pPr>
  </w:style>
  <w:style w:type="paragraph" w:styleId="ListContinue2">
    <w:name w:val="List Continue 2"/>
    <w:basedOn w:val="ListContinue"/>
    <w:semiHidden/>
    <w:pPr>
      <w:ind w:left="2551"/>
    </w:pPr>
  </w:style>
  <w:style w:type="paragraph" w:styleId="ListContinue3">
    <w:name w:val="List Continue 3"/>
    <w:basedOn w:val="ListContinue2"/>
    <w:semiHidden/>
    <w:pPr>
      <w:ind w:left="3118"/>
    </w:pPr>
  </w:style>
  <w:style w:type="paragraph" w:styleId="ListContinue4">
    <w:name w:val="List Continue 4"/>
    <w:basedOn w:val="Normal"/>
    <w:semiHidden/>
    <w:pPr>
      <w:ind w:left="3686"/>
    </w:pPr>
  </w:style>
  <w:style w:type="paragraph" w:styleId="ListContinue5">
    <w:name w:val="List Continue 5"/>
    <w:basedOn w:val="Normal"/>
    <w:semiHidden/>
    <w:pPr>
      <w:ind w:left="1415"/>
    </w:pPr>
  </w:style>
  <w:style w:type="paragraph" w:customStyle="1" w:styleId="ListLevel1">
    <w:name w:val="List Level1"/>
    <w:basedOn w:val="Normal"/>
    <w:pPr>
      <w:numPr>
        <w:numId w:val="22"/>
      </w:numPr>
      <w:tabs>
        <w:tab w:val="left" w:pos="1984"/>
      </w:tabs>
      <w:spacing w:before="100" w:after="60"/>
    </w:pPr>
  </w:style>
  <w:style w:type="paragraph" w:customStyle="1" w:styleId="ListLevel2">
    <w:name w:val="List Level2"/>
    <w:basedOn w:val="Normal"/>
    <w:pPr>
      <w:numPr>
        <w:numId w:val="23"/>
      </w:numPr>
      <w:tabs>
        <w:tab w:val="clear" w:pos="1984"/>
        <w:tab w:val="left" w:pos="2551"/>
      </w:tabs>
      <w:spacing w:before="100" w:after="60"/>
    </w:pPr>
  </w:style>
  <w:style w:type="paragraph" w:customStyle="1" w:styleId="ListLevel3">
    <w:name w:val="List Level3"/>
    <w:basedOn w:val="Normal"/>
    <w:pPr>
      <w:numPr>
        <w:numId w:val="24"/>
      </w:numPr>
      <w:tabs>
        <w:tab w:val="clear" w:pos="1984"/>
        <w:tab w:val="left" w:pos="3118"/>
      </w:tabs>
      <w:spacing w:before="100" w:after="60"/>
    </w:pPr>
  </w:style>
  <w:style w:type="paragraph" w:styleId="ListNumber">
    <w:name w:val="List Number"/>
    <w:basedOn w:val="Normal"/>
    <w:semiHidden/>
    <w:pPr>
      <w:numPr>
        <w:numId w:val="25"/>
      </w:numPr>
      <w:tabs>
        <w:tab w:val="left" w:pos="1984"/>
      </w:tabs>
      <w:spacing w:before="100" w:after="60"/>
    </w:pPr>
  </w:style>
  <w:style w:type="paragraph" w:styleId="ListNumber2">
    <w:name w:val="List Number 2"/>
    <w:basedOn w:val="ListNumber"/>
    <w:semiHidden/>
    <w:pPr>
      <w:numPr>
        <w:numId w:val="26"/>
      </w:numPr>
      <w:tabs>
        <w:tab w:val="clear" w:pos="1984"/>
        <w:tab w:val="left" w:pos="2551"/>
      </w:tabs>
    </w:pPr>
  </w:style>
  <w:style w:type="paragraph" w:styleId="ListNumber3">
    <w:name w:val="List Number 3"/>
    <w:basedOn w:val="ListNumber2"/>
    <w:semiHidden/>
    <w:pPr>
      <w:numPr>
        <w:numId w:val="27"/>
      </w:numPr>
      <w:tabs>
        <w:tab w:val="clear" w:pos="1984"/>
        <w:tab w:val="clear" w:pos="2551"/>
        <w:tab w:val="left" w:pos="3118"/>
      </w:tabs>
      <w:ind w:left="3118"/>
    </w:pPr>
  </w:style>
  <w:style w:type="paragraph" w:styleId="ListNumber4">
    <w:name w:val="List Number 4"/>
    <w:basedOn w:val="ListNumber3"/>
    <w:semiHidden/>
    <w:pPr>
      <w:numPr>
        <w:numId w:val="28"/>
      </w:numPr>
      <w:tabs>
        <w:tab w:val="clear" w:pos="1701"/>
      </w:tabs>
      <w:ind w:left="2835" w:firstLine="0"/>
    </w:pPr>
  </w:style>
  <w:style w:type="paragraph" w:styleId="ListNumber5">
    <w:name w:val="List Number 5"/>
    <w:basedOn w:val="ListNumber4"/>
    <w:semiHidden/>
    <w:pPr>
      <w:numPr>
        <w:numId w:val="29"/>
      </w:numPr>
      <w:tabs>
        <w:tab w:val="clear" w:pos="1492"/>
      </w:tabs>
      <w:ind w:left="3118" w:firstLine="0"/>
    </w:pPr>
  </w:style>
  <w:style w:type="paragraph" w:styleId="MacroText">
    <w:name w:val="macro"/>
    <w:semiHidden/>
    <w:rPr>
      <w:rFonts w:ascii="Courier New" w:hAnsi="Courier New"/>
      <w:lang w:eastAsia="en-US"/>
    </w:rPr>
  </w:style>
  <w:style w:type="paragraph" w:customStyle="1" w:styleId="Manual1">
    <w:name w:val="Manual 1"/>
    <w:basedOn w:val="Normal"/>
    <w:next w:val="Normal"/>
    <w:pPr>
      <w:keepNext/>
      <w:keepLines/>
      <w:pageBreakBefore/>
    </w:pPr>
    <w:rPr>
      <w:rFonts w:ascii="Arial" w:hAnsi="Arial"/>
      <w:b/>
      <w:sz w:val="28"/>
    </w:rPr>
  </w:style>
  <w:style w:type="paragraph" w:customStyle="1" w:styleId="Manual2">
    <w:name w:val="Manual 2"/>
    <w:basedOn w:val="Manual1"/>
    <w:next w:val="Normal"/>
    <w:pPr>
      <w:pageBreakBefore w:val="0"/>
      <w:spacing w:before="280"/>
    </w:pPr>
    <w:rPr>
      <w:sz w:val="24"/>
    </w:rPr>
  </w:style>
  <w:style w:type="paragraph" w:customStyle="1" w:styleId="Manual3">
    <w:name w:val="Manual 3"/>
    <w:basedOn w:val="Manual2"/>
    <w:next w:val="Normal"/>
    <w:pPr>
      <w:spacing w:before="240"/>
    </w:pPr>
  </w:style>
  <w:style w:type="paragraph" w:customStyle="1" w:styleId="Manual4">
    <w:name w:val="Manual 4"/>
    <w:basedOn w:val="Manual3"/>
    <w:next w:val="Normal"/>
    <w:rPr>
      <w:i/>
    </w:rPr>
  </w:style>
  <w:style w:type="paragraph" w:customStyle="1" w:styleId="Manual5">
    <w:name w:val="Manual 5"/>
    <w:basedOn w:val="Manual4"/>
    <w:next w:val="Normal"/>
    <w:pPr>
      <w:spacing w:before="160"/>
    </w:pPr>
    <w:rPr>
      <w:i w:val="0"/>
      <w:sz w:val="22"/>
    </w:rPr>
  </w:style>
  <w:style w:type="paragraph" w:customStyle="1" w:styleId="NewPage">
    <w:name w:val="New Page"/>
    <w:next w:val="Normal"/>
    <w:pPr>
      <w:pageBreakBefore/>
      <w:ind w:left="1417"/>
      <w:jc w:val="both"/>
    </w:pPr>
    <w:rPr>
      <w:rFonts w:ascii="Times New Roman" w:hAnsi="Times New Roman"/>
      <w:sz w:val="8"/>
      <w:lang w:eastAsia="en-US"/>
    </w:rPr>
  </w:style>
  <w:style w:type="paragraph" w:styleId="NormalIndent">
    <w:name w:val="Normal Indent"/>
    <w:basedOn w:val="Normal"/>
    <w:semiHidden/>
    <w:pPr>
      <w:ind w:left="1985"/>
    </w:pPr>
  </w:style>
  <w:style w:type="character" w:styleId="PageNumber">
    <w:name w:val="page number"/>
    <w:basedOn w:val="DefaultParagraphFont"/>
    <w:semiHidden/>
  </w:style>
  <w:style w:type="paragraph" w:customStyle="1" w:styleId="PicCentre">
    <w:name w:val="Pic Centre"/>
    <w:basedOn w:val="Normal"/>
    <w:next w:val="Caption"/>
    <w:pPr>
      <w:keepNext/>
      <w:spacing w:before="400"/>
      <w:jc w:val="center"/>
    </w:pPr>
  </w:style>
  <w:style w:type="paragraph" w:customStyle="1" w:styleId="Spacer">
    <w:name w:val="Spacer"/>
    <w:next w:val="Normal"/>
    <w:pPr>
      <w:ind w:left="1417"/>
      <w:jc w:val="both"/>
    </w:pPr>
    <w:rPr>
      <w:rFonts w:ascii="Times New Roman" w:hAnsi="Times New Roman"/>
      <w:sz w:val="10"/>
      <w:lang w:eastAsia="en-US"/>
    </w:rPr>
  </w:style>
  <w:style w:type="paragraph" w:customStyle="1" w:styleId="TableText">
    <w:name w:val="Table Text"/>
    <w:basedOn w:val="Normal"/>
    <w:pPr>
      <w:spacing w:before="40" w:after="40"/>
      <w:ind w:left="0"/>
      <w:jc w:val="left"/>
    </w:pPr>
    <w:rPr>
      <w:sz w:val="20"/>
    </w:rPr>
  </w:style>
  <w:style w:type="paragraph" w:customStyle="1" w:styleId="TableBullet">
    <w:name w:val="Table Bullet"/>
    <w:basedOn w:val="TableText"/>
    <w:pPr>
      <w:numPr>
        <w:numId w:val="30"/>
      </w:numPr>
      <w:tabs>
        <w:tab w:val="clear" w:pos="1984"/>
      </w:tabs>
      <w:ind w:left="0" w:firstLine="0"/>
    </w:pPr>
  </w:style>
  <w:style w:type="paragraph" w:customStyle="1" w:styleId="TableHeader">
    <w:name w:val="Table Header"/>
    <w:basedOn w:val="TableText"/>
    <w:pPr>
      <w:keepNext/>
      <w:jc w:val="center"/>
    </w:pPr>
    <w:rPr>
      <w:b/>
    </w:rPr>
  </w:style>
  <w:style w:type="paragraph" w:styleId="TableofAuthorities">
    <w:name w:val="table of authorities"/>
    <w:basedOn w:val="Normal"/>
    <w:next w:val="Normal"/>
    <w:semiHidden/>
    <w:pPr>
      <w:tabs>
        <w:tab w:val="right" w:pos="9072"/>
      </w:tabs>
      <w:ind w:left="200" w:hanging="200"/>
    </w:pPr>
  </w:style>
  <w:style w:type="paragraph" w:styleId="TableofFigures">
    <w:name w:val="table of figures"/>
    <w:basedOn w:val="Normal"/>
    <w:next w:val="Normal"/>
    <w:semiHidden/>
    <w:pPr>
      <w:tabs>
        <w:tab w:val="right" w:pos="9072"/>
      </w:tabs>
      <w:ind w:left="400" w:hanging="400"/>
    </w:pPr>
  </w:style>
  <w:style w:type="paragraph" w:styleId="Title">
    <w:name w:val="Title"/>
    <w:basedOn w:val="Normal"/>
    <w:qFormat/>
    <w:pPr>
      <w:pageBreakBefore/>
      <w:spacing w:before="240" w:after="60"/>
      <w:ind w:left="0"/>
      <w:jc w:val="center"/>
    </w:pPr>
    <w:rPr>
      <w:rFonts w:ascii="Arial" w:hAnsi="Arial"/>
      <w:b/>
      <w:kern w:val="28"/>
      <w:sz w:val="32"/>
    </w:rPr>
  </w:style>
  <w:style w:type="paragraph" w:styleId="TOC4">
    <w:name w:val="toc 4"/>
    <w:basedOn w:val="TOC3"/>
    <w:next w:val="Normal"/>
    <w:autoRedefine/>
    <w:semiHidden/>
  </w:style>
  <w:style w:type="paragraph" w:styleId="TOC5">
    <w:name w:val="toc 5"/>
    <w:basedOn w:val="TOC3"/>
    <w:next w:val="Normal"/>
    <w:autoRedefine/>
    <w:semiHidden/>
    <w:pPr>
      <w:spacing w:before="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PicWide">
    <w:name w:val="Pic Wide"/>
    <w:basedOn w:val="PicCentre"/>
    <w:pPr>
      <w:ind w:left="0"/>
    </w:pPr>
  </w:style>
  <w:style w:type="paragraph" w:styleId="BodyTextIndent">
    <w:name w:val="Body Text Indent"/>
    <w:basedOn w:val="Normal"/>
    <w:semiHidden/>
    <w:pPr>
      <w:ind w:left="1418"/>
      <w:jc w:val="left"/>
    </w:pPr>
    <w:rPr>
      <w:color w:val="008000"/>
    </w:rPr>
  </w:style>
  <w:style w:type="paragraph" w:customStyle="1" w:styleId="FrontTitle">
    <w:name w:val="Front Title"/>
    <w:basedOn w:val="Normal"/>
    <w:pPr>
      <w:pBdr>
        <w:top w:val="single" w:sz="12" w:space="18" w:color="0000FF"/>
        <w:bottom w:val="single" w:sz="12" w:space="18" w:color="0000FF"/>
      </w:pBdr>
      <w:spacing w:before="60" w:after="60" w:line="260" w:lineRule="atLeast"/>
      <w:ind w:left="0"/>
      <w:jc w:val="left"/>
    </w:pPr>
    <w:rPr>
      <w:rFonts w:ascii="Arial" w:hAnsi="Arial"/>
      <w:b/>
      <w:color w:val="000000"/>
      <w:sz w:val="32"/>
    </w:rPr>
  </w:style>
  <w:style w:type="paragraph" w:customStyle="1" w:styleId="Manualleft">
    <w:name w:val="Manual left"/>
    <w:basedOn w:val="Manual2"/>
    <w:pPr>
      <w:ind w:left="0"/>
      <w:jc w:val="left"/>
      <w:outlineLvl w:val="0"/>
    </w:pPr>
  </w:style>
  <w:style w:type="paragraph" w:customStyle="1" w:styleId="TableHdgArial">
    <w:name w:val="Table Hdg Arial"/>
    <w:basedOn w:val="TableArial"/>
    <w:rPr>
      <w:b/>
    </w:rPr>
  </w:style>
  <w:style w:type="paragraph" w:customStyle="1" w:styleId="TableArial">
    <w:name w:val="Table Arial"/>
    <w:basedOn w:val="Normal"/>
    <w:pPr>
      <w:keepNext/>
      <w:spacing w:before="60" w:after="60" w:line="280" w:lineRule="atLeast"/>
      <w:ind w:left="0"/>
      <w:jc w:val="left"/>
    </w:pPr>
    <w:rPr>
      <w:rFonts w:ascii="Arial" w:hAnsi="Arial"/>
      <w:sz w:val="20"/>
      <w:lang w:val="en-US"/>
    </w:rPr>
  </w:style>
  <w:style w:type="character" w:styleId="Strong">
    <w:name w:val="Strong"/>
    <w:basedOn w:val="DefaultParagraphFont"/>
    <w:qFormat/>
  </w:style>
  <w:style w:type="paragraph" w:customStyle="1" w:styleId="HeaderCBold">
    <w:name w:val="Header C Bold"/>
    <w:basedOn w:val="Header"/>
    <w:pPr>
      <w:tabs>
        <w:tab w:val="clear" w:pos="4536"/>
        <w:tab w:val="clear" w:pos="9072"/>
      </w:tabs>
      <w:spacing w:before="60" w:after="60" w:line="260" w:lineRule="atLeast"/>
      <w:ind w:left="0"/>
      <w:jc w:val="center"/>
    </w:pPr>
    <w:rPr>
      <w:color w:val="000000"/>
      <w:sz w:val="24"/>
    </w:rPr>
  </w:style>
  <w:style w:type="paragraph" w:customStyle="1" w:styleId="HeaderR">
    <w:name w:val="Header R"/>
    <w:basedOn w:val="Header"/>
    <w:pPr>
      <w:tabs>
        <w:tab w:val="clear" w:pos="4536"/>
        <w:tab w:val="clear" w:pos="9072"/>
      </w:tabs>
      <w:spacing w:before="80" w:line="260" w:lineRule="atLeast"/>
      <w:jc w:val="right"/>
    </w:pPr>
    <w:rPr>
      <w:rFonts w:ascii="Arial" w:hAnsi="Arial"/>
      <w:b w:val="0"/>
      <w:color w:val="000000"/>
      <w:sz w:val="20"/>
    </w:rPr>
  </w:style>
  <w:style w:type="paragraph" w:customStyle="1" w:styleId="FooterL">
    <w:name w:val="Footer L"/>
    <w:basedOn w:val="Footer"/>
    <w:pPr>
      <w:spacing w:before="120" w:after="60" w:line="260" w:lineRule="atLeast"/>
      <w:ind w:left="0"/>
      <w:jc w:val="left"/>
    </w:pPr>
  </w:style>
  <w:style w:type="paragraph" w:customStyle="1" w:styleId="FooterC">
    <w:name w:val="Footer C"/>
    <w:basedOn w:val="Footer"/>
    <w:pPr>
      <w:spacing w:before="120" w:after="60" w:line="260" w:lineRule="atLeast"/>
      <w:ind w:left="0"/>
      <w:jc w:val="center"/>
    </w:pPr>
  </w:style>
  <w:style w:type="paragraph" w:customStyle="1" w:styleId="FooterR">
    <w:name w:val="Footer R"/>
    <w:basedOn w:val="Footer"/>
    <w:pPr>
      <w:spacing w:before="120" w:after="60" w:line="260" w:lineRule="atLeast"/>
      <w:ind w:left="0"/>
      <w:jc w:val="right"/>
    </w:pPr>
  </w:style>
  <w:style w:type="paragraph" w:styleId="BodyTextIndent2">
    <w:name w:val="Body Text Indent 2"/>
    <w:basedOn w:val="Normal"/>
    <w:semiHidden/>
  </w:style>
  <w:style w:type="paragraph" w:customStyle="1" w:styleId="hiddentabletext">
    <w:name w:val="hidden table text"/>
    <w:basedOn w:val="HiddenGuidelines"/>
    <w:pPr>
      <w:ind w:left="0"/>
      <w:jc w:val="left"/>
    </w:pPr>
    <w:rPr>
      <w:sz w:val="18"/>
    </w:rPr>
  </w:style>
  <w:style w:type="paragraph" w:customStyle="1" w:styleId="TABLETEXT0">
    <w:name w:val=".TABLE TEXT"/>
    <w:basedOn w:val="Normal"/>
    <w:pPr>
      <w:suppressAutoHyphens/>
      <w:spacing w:before="40" w:after="40"/>
      <w:ind w:left="0"/>
      <w:jc w:val="left"/>
    </w:pPr>
    <w:rPr>
      <w:rFonts w:ascii="Helvetica" w:hAnsi="Helvetica"/>
      <w:sz w:val="20"/>
    </w:rPr>
  </w:style>
  <w:style w:type="paragraph" w:styleId="BalloonText">
    <w:name w:val="Balloon Text"/>
    <w:basedOn w:val="Normal"/>
    <w:link w:val="BalloonTextChar"/>
    <w:uiPriority w:val="99"/>
    <w:semiHidden/>
    <w:unhideWhenUsed/>
    <w:rsid w:val="00C34AFB"/>
    <w:pPr>
      <w:spacing w:before="0" w:after="0"/>
    </w:pPr>
    <w:rPr>
      <w:rFonts w:ascii="Tahoma" w:hAnsi="Tahoma" w:cs="Tahoma"/>
      <w:sz w:val="16"/>
      <w:szCs w:val="16"/>
    </w:rPr>
  </w:style>
  <w:style w:type="character" w:customStyle="1" w:styleId="BalloonTextChar">
    <w:name w:val="Balloon Text Char"/>
    <w:link w:val="BalloonText"/>
    <w:uiPriority w:val="99"/>
    <w:semiHidden/>
    <w:rsid w:val="00C34AFB"/>
    <w:rPr>
      <w:rFonts w:ascii="Tahoma" w:hAnsi="Tahoma" w:cs="Tahoma"/>
      <w:sz w:val="16"/>
      <w:szCs w:val="16"/>
      <w:lang w:eastAsia="en-US"/>
    </w:rPr>
  </w:style>
  <w:style w:type="table" w:styleId="TableGrid">
    <w:name w:val="Table Grid"/>
    <w:basedOn w:val="TableNormal"/>
    <w:uiPriority w:val="59"/>
    <w:rsid w:val="00177B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ender/show_app.php?app=5582"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ender/show_app.php?app=4962" TargetMode="External"/><Relationship Id="rId2" Type="http://schemas.openxmlformats.org/officeDocument/2006/relationships/customXml" Target="../customXml/item1.xml"/><Relationship Id="rId16" Type="http://schemas.openxmlformats.org/officeDocument/2006/relationships/image" Target="media/image4.emf"/><Relationship Id="rId20"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oleObject" Target="embeddings/oleObject1.bin"/><Relationship Id="rId10" Type="http://schemas.openxmlformats.org/officeDocument/2006/relationships/image" Target="media/image1.jpeg"/><Relationship Id="rId19" Type="http://schemas.openxmlformats.org/officeDocument/2006/relationships/hyperlink" Target="http://ender/show_app.php?app=4963"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5199C-FF5A-42EF-92E9-20BBBA9D5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11</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BCP _ Manual Processes</vt:lpstr>
    </vt:vector>
  </TitlesOfParts>
  <Company>ResumeIT PL</Company>
  <LinksUpToDate>false</LinksUpToDate>
  <CharactersWithSpaces>8519</CharactersWithSpaces>
  <SharedDoc>false</SharedDoc>
  <HLinks>
    <vt:vector size="6" baseType="variant">
      <vt:variant>
        <vt:i4>544079942</vt:i4>
      </vt:variant>
      <vt:variant>
        <vt:i4>3802</vt:i4>
      </vt:variant>
      <vt:variant>
        <vt:i4>1025</vt:i4>
      </vt:variant>
      <vt:variant>
        <vt:i4>1</vt:i4>
      </vt:variant>
      <vt:variant>
        <vt:lpwstr>D:\JAR Data\Graphics\•YES OPTUS.PMS.jpeg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BCP _ Manual Processes</dc:title>
  <dc:subject>Biz_Continuity_Plan_MP_v2.0_19-12-2002.doc</dc:subject>
  <dc:creator>Phil Saunders</dc:creator>
  <cp:lastModifiedBy>Toby Store</cp:lastModifiedBy>
  <cp:revision>31</cp:revision>
  <cp:lastPrinted>2003-01-23T00:09:00Z</cp:lastPrinted>
  <dcterms:created xsi:type="dcterms:W3CDTF">2012-06-29T01:51:00Z</dcterms:created>
  <dcterms:modified xsi:type="dcterms:W3CDTF">2012-07-16T05:48:00Z</dcterms:modified>
</cp:coreProperties>
</file>