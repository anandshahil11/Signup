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AF9" w:rsidRDefault="00762134">
      <w:pPr>
        <w:pStyle w:val="Title"/>
      </w:pPr>
      <w:bookmarkStart w:id="0" w:name="_GoBack"/>
      <w:bookmarkEnd w:id="0"/>
      <w:r>
        <w:rPr>
          <w:noProof/>
          <w:lang w:eastAsia="en-AU"/>
        </w:rPr>
        <w:drawing>
          <wp:inline distT="0" distB="0" distL="0" distR="0">
            <wp:extent cx="3324225" cy="2057400"/>
            <wp:effectExtent l="19050" t="0" r="9525" b="0"/>
            <wp:docPr id="1" name="Picture 1" descr="•YES OP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OPTUS"/>
                    <pic:cNvPicPr>
                      <a:picLocks noChangeAspect="1" noChangeArrowheads="1"/>
                    </pic:cNvPicPr>
                  </pic:nvPicPr>
                  <pic:blipFill>
                    <a:blip r:embed="rId10" cstate="print"/>
                    <a:srcRect/>
                    <a:stretch>
                      <a:fillRect/>
                    </a:stretch>
                  </pic:blipFill>
                  <pic:spPr bwMode="auto">
                    <a:xfrm>
                      <a:off x="0" y="0"/>
                      <a:ext cx="3324225" cy="2057400"/>
                    </a:xfrm>
                    <a:prstGeom prst="rect">
                      <a:avLst/>
                    </a:prstGeom>
                    <a:noFill/>
                    <a:ln w="9525">
                      <a:noFill/>
                      <a:miter lim="800000"/>
                      <a:headEnd/>
                      <a:tailEnd/>
                    </a:ln>
                  </pic:spPr>
                </pic:pic>
              </a:graphicData>
            </a:graphic>
          </wp:inline>
        </w:drawing>
      </w:r>
    </w:p>
    <w:p w:rsidR="009F6AF9" w:rsidRDefault="0052519E">
      <w:pPr>
        <w:pStyle w:val="FrontTitle"/>
        <w:outlineLvl w:val="0"/>
      </w:pPr>
      <w:r>
        <w:t>Business Continuity Plan – Manual Processing</w:t>
      </w:r>
    </w:p>
    <w:p w:rsidR="009F6AF9" w:rsidRDefault="0052519E">
      <w:pPr>
        <w:pStyle w:val="FrontTitle"/>
        <w:outlineLvl w:val="0"/>
      </w:pPr>
      <w:r>
        <w:t>Application:</w:t>
      </w:r>
      <w:r>
        <w:tab/>
      </w:r>
      <w:r>
        <w:tab/>
      </w:r>
      <w:r>
        <w:tab/>
      </w:r>
      <w:r w:rsidR="00252053">
        <w:rPr>
          <w:color w:val="0000FF"/>
        </w:rPr>
        <w:t>ODA</w:t>
      </w:r>
      <w:r>
        <w:rPr>
          <w:color w:val="0000FF"/>
        </w:rPr>
        <w:t xml:space="preserve"> </w:t>
      </w:r>
      <w:r w:rsidR="001D2D77">
        <w:rPr>
          <w:color w:val="0000FF"/>
        </w:rPr>
        <w:t>Solution</w:t>
      </w:r>
    </w:p>
    <w:p w:rsidR="009F6AF9" w:rsidRDefault="0052519E">
      <w:pPr>
        <w:pStyle w:val="FrontTitle"/>
        <w:outlineLvl w:val="0"/>
        <w:rPr>
          <w:color w:val="0000FF"/>
        </w:rPr>
      </w:pPr>
      <w:r>
        <w:t>Program Name:</w:t>
      </w:r>
      <w:r>
        <w:tab/>
      </w:r>
      <w:r>
        <w:rPr>
          <w:color w:val="0000FF"/>
        </w:rPr>
        <w:tab/>
      </w:r>
      <w:r w:rsidR="000B58B3">
        <w:rPr>
          <w:color w:val="0000FF"/>
        </w:rPr>
        <w:t>Optus Digital Agency</w:t>
      </w:r>
      <w:r>
        <w:rPr>
          <w:color w:val="0000FF"/>
        </w:rPr>
        <w:t xml:space="preserve"> </w:t>
      </w:r>
      <w:r w:rsidR="00252053">
        <w:rPr>
          <w:color w:val="0000FF"/>
        </w:rPr>
        <w:t>(ODA)</w:t>
      </w:r>
    </w:p>
    <w:p w:rsidR="009F6AF9" w:rsidRDefault="0052519E">
      <w:pPr>
        <w:pStyle w:val="FrontTitle"/>
        <w:rPr>
          <w:color w:val="0000FF"/>
        </w:rPr>
      </w:pPr>
      <w:r>
        <w:t>Program Number:</w:t>
      </w:r>
      <w:r>
        <w:rPr>
          <w:color w:val="0000FF"/>
        </w:rPr>
        <w:tab/>
      </w:r>
      <w:r>
        <w:rPr>
          <w:color w:val="0000FF"/>
        </w:rPr>
        <w:tab/>
      </w:r>
      <w:r w:rsidR="00252053">
        <w:rPr>
          <w:color w:val="0000FF"/>
        </w:rPr>
        <w:t>TB982</w:t>
      </w:r>
    </w:p>
    <w:p w:rsidR="009F6AF9" w:rsidRDefault="009F6AF9">
      <w:pPr>
        <w:pStyle w:val="Spacer"/>
      </w:pPr>
    </w:p>
    <w:p w:rsidR="009F6AF9" w:rsidRDefault="0052519E">
      <w:pPr>
        <w:pStyle w:val="Manualleft"/>
      </w:pPr>
      <w:r>
        <w:t>Document Identification</w:t>
      </w:r>
    </w:p>
    <w:tbl>
      <w:tblPr>
        <w:tblW w:w="0" w:type="auto"/>
        <w:tblInd w:w="1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29"/>
        <w:gridCol w:w="1829"/>
        <w:gridCol w:w="1843"/>
      </w:tblGrid>
      <w:tr w:rsidR="009F6AF9">
        <w:trPr>
          <w:cantSplit/>
        </w:trPr>
        <w:tc>
          <w:tcPr>
            <w:tcW w:w="1829" w:type="dxa"/>
            <w:shd w:val="pct10" w:color="auto" w:fill="auto"/>
          </w:tcPr>
          <w:p w:rsidR="009F6AF9" w:rsidRDefault="0052519E">
            <w:pPr>
              <w:pStyle w:val="TableHdgArial"/>
            </w:pPr>
            <w:r>
              <w:t>Document ID</w:t>
            </w:r>
          </w:p>
        </w:tc>
        <w:tc>
          <w:tcPr>
            <w:tcW w:w="1829" w:type="dxa"/>
            <w:shd w:val="pct10" w:color="auto" w:fill="auto"/>
          </w:tcPr>
          <w:p w:rsidR="009F6AF9" w:rsidRDefault="0052519E">
            <w:pPr>
              <w:pStyle w:val="TableHdgArial"/>
            </w:pPr>
            <w:r>
              <w:t>Version</w:t>
            </w:r>
          </w:p>
        </w:tc>
        <w:tc>
          <w:tcPr>
            <w:tcW w:w="1843" w:type="dxa"/>
            <w:shd w:val="pct10" w:color="auto" w:fill="FFFFFF"/>
          </w:tcPr>
          <w:p w:rsidR="009F6AF9" w:rsidRDefault="0052519E">
            <w:pPr>
              <w:pStyle w:val="TableHdgArial"/>
            </w:pPr>
            <w:r>
              <w:t>Issue Date</w:t>
            </w:r>
          </w:p>
        </w:tc>
      </w:tr>
      <w:tr w:rsidR="009F6AF9">
        <w:trPr>
          <w:cantSplit/>
        </w:trPr>
        <w:tc>
          <w:tcPr>
            <w:tcW w:w="1829" w:type="dxa"/>
          </w:tcPr>
          <w:p w:rsidR="009F6AF9" w:rsidRDefault="000B58B3" w:rsidP="000B58B3">
            <w:pPr>
              <w:pStyle w:val="TableArial"/>
              <w:ind w:left="304"/>
            </w:pPr>
            <w:r>
              <w:t xml:space="preserve"> BCP ODA</w:t>
            </w:r>
          </w:p>
        </w:tc>
        <w:tc>
          <w:tcPr>
            <w:tcW w:w="1829" w:type="dxa"/>
          </w:tcPr>
          <w:p w:rsidR="009F6AF9" w:rsidRDefault="004A34F8">
            <w:pPr>
              <w:pStyle w:val="TableArial"/>
              <w:ind w:left="176"/>
            </w:pPr>
            <w:r>
              <w:t>0.6</w:t>
            </w:r>
          </w:p>
        </w:tc>
        <w:tc>
          <w:tcPr>
            <w:tcW w:w="1843" w:type="dxa"/>
          </w:tcPr>
          <w:p w:rsidR="009F6AF9" w:rsidRDefault="004A34F8" w:rsidP="004A34F8">
            <w:pPr>
              <w:pStyle w:val="TableArial"/>
            </w:pPr>
            <w:r>
              <w:t>10</w:t>
            </w:r>
            <w:r w:rsidR="000B58B3">
              <w:t xml:space="preserve"> </w:t>
            </w:r>
            <w:r>
              <w:t>Aug</w:t>
            </w:r>
            <w:r w:rsidR="000B58B3">
              <w:t xml:space="preserve"> 2012</w:t>
            </w:r>
          </w:p>
        </w:tc>
      </w:tr>
    </w:tbl>
    <w:p w:rsidR="009F6AF9" w:rsidRDefault="009F6AF9"/>
    <w:p w:rsidR="009F6AF9" w:rsidRDefault="009F6AF9"/>
    <w:p w:rsidR="009F6AF9" w:rsidRDefault="009F6AF9"/>
    <w:p w:rsidR="009F6AF9" w:rsidRDefault="009F6AF9"/>
    <w:p w:rsidR="009F6AF9" w:rsidRDefault="009F6AF9"/>
    <w:p w:rsidR="009F6AF9" w:rsidRDefault="0052519E">
      <w:pPr>
        <w:pStyle w:val="Manualleft"/>
      </w:pPr>
      <w:r>
        <w:t>PROPRIETARY NOTICE</w:t>
      </w:r>
    </w:p>
    <w:p w:rsidR="009F6AF9" w:rsidRDefault="0052519E">
      <w:pPr>
        <w:rPr>
          <w:rFonts w:ascii="Arial" w:hAnsi="Arial"/>
        </w:rPr>
      </w:pPr>
      <w:r>
        <w:t>This document contains confidential information. In consideration of receipt of this document, the recipient agrees to maintain such information in confidence and to not disclose this information to any person outside of Optus without the written permission of the author.</w:t>
      </w:r>
    </w:p>
    <w:p w:rsidR="009F6AF9" w:rsidRDefault="0052519E">
      <w:pPr>
        <w:pStyle w:val="Title"/>
      </w:pPr>
      <w:r>
        <w:lastRenderedPageBreak/>
        <w:t>Contents</w:t>
      </w:r>
    </w:p>
    <w:p w:rsidR="00761544" w:rsidRDefault="00BA1C90">
      <w:pPr>
        <w:pStyle w:val="TOC1"/>
        <w:rPr>
          <w:rFonts w:asciiTheme="minorHAnsi" w:eastAsiaTheme="minorEastAsia" w:hAnsiTheme="minorHAnsi" w:cstheme="minorBidi"/>
          <w:b w:val="0"/>
          <w:noProof/>
          <w:sz w:val="22"/>
          <w:szCs w:val="22"/>
          <w:lang w:eastAsia="en-AU"/>
        </w:rPr>
      </w:pPr>
      <w:r>
        <w:fldChar w:fldCharType="begin"/>
      </w:r>
      <w:r w:rsidR="0052519E">
        <w:instrText xml:space="preserve"> TOC \t "Heading 1,1,Heading 2,2,Heading 3,3,Appendix 1,1,Appendix 2,2,Appendix 3,3" </w:instrText>
      </w:r>
      <w:r>
        <w:fldChar w:fldCharType="separate"/>
      </w:r>
      <w:r w:rsidR="00761544">
        <w:rPr>
          <w:noProof/>
        </w:rPr>
        <w:t>1.</w:t>
      </w:r>
      <w:r w:rsidR="00761544">
        <w:rPr>
          <w:rFonts w:asciiTheme="minorHAnsi" w:eastAsiaTheme="minorEastAsia" w:hAnsiTheme="minorHAnsi" w:cstheme="minorBidi"/>
          <w:b w:val="0"/>
          <w:noProof/>
          <w:sz w:val="22"/>
          <w:szCs w:val="22"/>
          <w:lang w:eastAsia="en-AU"/>
        </w:rPr>
        <w:tab/>
      </w:r>
      <w:r w:rsidR="00761544">
        <w:rPr>
          <w:noProof/>
        </w:rPr>
        <w:t>About this Document</w:t>
      </w:r>
      <w:r w:rsidR="00761544">
        <w:rPr>
          <w:noProof/>
        </w:rPr>
        <w:tab/>
      </w:r>
      <w:r w:rsidR="00761544">
        <w:rPr>
          <w:noProof/>
        </w:rPr>
        <w:fldChar w:fldCharType="begin"/>
      </w:r>
      <w:r w:rsidR="00761544">
        <w:rPr>
          <w:noProof/>
        </w:rPr>
        <w:instrText xml:space="preserve"> PAGEREF _Toc330970656 \h </w:instrText>
      </w:r>
      <w:r w:rsidR="00761544">
        <w:rPr>
          <w:noProof/>
        </w:rPr>
      </w:r>
      <w:r w:rsidR="00761544">
        <w:rPr>
          <w:noProof/>
        </w:rPr>
        <w:fldChar w:fldCharType="separate"/>
      </w:r>
      <w:r w:rsidR="00BE35D1">
        <w:rPr>
          <w:noProof/>
        </w:rPr>
        <w:t>1</w:t>
      </w:r>
      <w:r w:rsidR="00761544">
        <w:rPr>
          <w:noProof/>
        </w:rPr>
        <w:fldChar w:fldCharType="end"/>
      </w:r>
    </w:p>
    <w:p w:rsidR="00761544" w:rsidRDefault="00761544">
      <w:pPr>
        <w:pStyle w:val="TOC2"/>
        <w:rPr>
          <w:rFonts w:asciiTheme="minorHAnsi" w:eastAsiaTheme="minorEastAsia" w:hAnsiTheme="minorHAnsi" w:cstheme="minorBidi"/>
          <w:szCs w:val="22"/>
          <w:lang w:eastAsia="en-AU"/>
        </w:rPr>
      </w:pPr>
      <w:r>
        <w:t>1.1.</w:t>
      </w:r>
      <w:r>
        <w:rPr>
          <w:rFonts w:asciiTheme="minorHAnsi" w:eastAsiaTheme="minorEastAsia" w:hAnsiTheme="minorHAnsi" w:cstheme="minorBidi"/>
          <w:szCs w:val="22"/>
          <w:lang w:eastAsia="en-AU"/>
        </w:rPr>
        <w:tab/>
      </w:r>
      <w:r>
        <w:t>Purpose</w:t>
      </w:r>
      <w:r>
        <w:tab/>
      </w:r>
      <w:r>
        <w:fldChar w:fldCharType="begin"/>
      </w:r>
      <w:r>
        <w:instrText xml:space="preserve"> PAGEREF _Toc330970657 \h </w:instrText>
      </w:r>
      <w:r>
        <w:fldChar w:fldCharType="separate"/>
      </w:r>
      <w:r w:rsidR="00BE35D1">
        <w:t>1</w:t>
      </w:r>
      <w:r>
        <w:fldChar w:fldCharType="end"/>
      </w:r>
    </w:p>
    <w:p w:rsidR="00761544" w:rsidRDefault="00761544">
      <w:pPr>
        <w:pStyle w:val="TOC2"/>
        <w:rPr>
          <w:rFonts w:asciiTheme="minorHAnsi" w:eastAsiaTheme="minorEastAsia" w:hAnsiTheme="minorHAnsi" w:cstheme="minorBidi"/>
          <w:szCs w:val="22"/>
          <w:lang w:eastAsia="en-AU"/>
        </w:rPr>
      </w:pPr>
      <w:r>
        <w:t>1.2.</w:t>
      </w:r>
      <w:r>
        <w:rPr>
          <w:rFonts w:asciiTheme="minorHAnsi" w:eastAsiaTheme="minorEastAsia" w:hAnsiTheme="minorHAnsi" w:cstheme="minorBidi"/>
          <w:szCs w:val="22"/>
          <w:lang w:eastAsia="en-AU"/>
        </w:rPr>
        <w:tab/>
      </w:r>
      <w:r>
        <w:t>Audience</w:t>
      </w:r>
      <w:r>
        <w:tab/>
      </w:r>
      <w:r>
        <w:fldChar w:fldCharType="begin"/>
      </w:r>
      <w:r>
        <w:instrText xml:space="preserve"> PAGEREF _Toc330970658 \h </w:instrText>
      </w:r>
      <w:r>
        <w:fldChar w:fldCharType="separate"/>
      </w:r>
      <w:r w:rsidR="00BE35D1">
        <w:t>1</w:t>
      </w:r>
      <w:r>
        <w:fldChar w:fldCharType="end"/>
      </w:r>
    </w:p>
    <w:p w:rsidR="00761544" w:rsidRDefault="00761544">
      <w:pPr>
        <w:pStyle w:val="TOC2"/>
        <w:rPr>
          <w:rFonts w:asciiTheme="minorHAnsi" w:eastAsiaTheme="minorEastAsia" w:hAnsiTheme="minorHAnsi" w:cstheme="minorBidi"/>
          <w:szCs w:val="22"/>
          <w:lang w:eastAsia="en-AU"/>
        </w:rPr>
      </w:pPr>
      <w:r>
        <w:t>1.3.</w:t>
      </w:r>
      <w:r>
        <w:rPr>
          <w:rFonts w:asciiTheme="minorHAnsi" w:eastAsiaTheme="minorEastAsia" w:hAnsiTheme="minorHAnsi" w:cstheme="minorBidi"/>
          <w:szCs w:val="22"/>
          <w:lang w:eastAsia="en-AU"/>
        </w:rPr>
        <w:tab/>
      </w:r>
      <w:r>
        <w:t>IT Disaster Recovery Development Overview</w:t>
      </w:r>
      <w:r>
        <w:tab/>
      </w:r>
      <w:r>
        <w:fldChar w:fldCharType="begin"/>
      </w:r>
      <w:r>
        <w:instrText xml:space="preserve"> PAGEREF _Toc330970659 \h </w:instrText>
      </w:r>
      <w:r>
        <w:fldChar w:fldCharType="separate"/>
      </w:r>
      <w:r w:rsidR="00BE35D1">
        <w:t>2</w:t>
      </w:r>
      <w:r>
        <w:fldChar w:fldCharType="end"/>
      </w:r>
    </w:p>
    <w:p w:rsidR="00761544" w:rsidRDefault="00761544">
      <w:pPr>
        <w:pStyle w:val="TOC2"/>
        <w:rPr>
          <w:rFonts w:asciiTheme="minorHAnsi" w:eastAsiaTheme="minorEastAsia" w:hAnsiTheme="minorHAnsi" w:cstheme="minorBidi"/>
          <w:szCs w:val="22"/>
          <w:lang w:eastAsia="en-AU"/>
        </w:rPr>
      </w:pPr>
      <w:r>
        <w:t>1.4.</w:t>
      </w:r>
      <w:r>
        <w:rPr>
          <w:rFonts w:asciiTheme="minorHAnsi" w:eastAsiaTheme="minorEastAsia" w:hAnsiTheme="minorHAnsi" w:cstheme="minorBidi"/>
          <w:szCs w:val="22"/>
          <w:lang w:eastAsia="en-AU"/>
        </w:rPr>
        <w:tab/>
      </w:r>
      <w:r>
        <w:t>Definitions</w:t>
      </w:r>
      <w:r>
        <w:tab/>
      </w:r>
      <w:r>
        <w:fldChar w:fldCharType="begin"/>
      </w:r>
      <w:r>
        <w:instrText xml:space="preserve"> PAGEREF _Toc330970660 \h </w:instrText>
      </w:r>
      <w:r>
        <w:fldChar w:fldCharType="separate"/>
      </w:r>
      <w:r w:rsidR="00BE35D1">
        <w:t>2</w:t>
      </w:r>
      <w:r>
        <w:fldChar w:fldCharType="end"/>
      </w:r>
    </w:p>
    <w:p w:rsidR="00761544" w:rsidRDefault="00761544">
      <w:pPr>
        <w:pStyle w:val="TOC2"/>
        <w:rPr>
          <w:rFonts w:asciiTheme="minorHAnsi" w:eastAsiaTheme="minorEastAsia" w:hAnsiTheme="minorHAnsi" w:cstheme="minorBidi"/>
          <w:szCs w:val="22"/>
          <w:lang w:eastAsia="en-AU"/>
        </w:rPr>
      </w:pPr>
      <w:r>
        <w:t>1.5.</w:t>
      </w:r>
      <w:r>
        <w:rPr>
          <w:rFonts w:asciiTheme="minorHAnsi" w:eastAsiaTheme="minorEastAsia" w:hAnsiTheme="minorHAnsi" w:cstheme="minorBidi"/>
          <w:szCs w:val="22"/>
          <w:lang w:eastAsia="en-AU"/>
        </w:rPr>
        <w:tab/>
      </w:r>
      <w:r>
        <w:t>Acronyms</w:t>
      </w:r>
      <w:r>
        <w:tab/>
      </w:r>
      <w:r>
        <w:fldChar w:fldCharType="begin"/>
      </w:r>
      <w:r>
        <w:instrText xml:space="preserve"> PAGEREF _Toc330970661 \h </w:instrText>
      </w:r>
      <w:r>
        <w:fldChar w:fldCharType="separate"/>
      </w:r>
      <w:r w:rsidR="00BE35D1">
        <w:t>2</w:t>
      </w:r>
      <w:r>
        <w:fldChar w:fldCharType="end"/>
      </w:r>
    </w:p>
    <w:p w:rsidR="00761544" w:rsidRDefault="00761544">
      <w:pPr>
        <w:pStyle w:val="TOC1"/>
        <w:rPr>
          <w:rFonts w:asciiTheme="minorHAnsi" w:eastAsiaTheme="minorEastAsia" w:hAnsiTheme="minorHAnsi" w:cstheme="minorBidi"/>
          <w:b w:val="0"/>
          <w:noProof/>
          <w:sz w:val="22"/>
          <w:szCs w:val="22"/>
          <w:lang w:eastAsia="en-AU"/>
        </w:rPr>
      </w:pPr>
      <w:r>
        <w:rPr>
          <w:noProof/>
        </w:rPr>
        <w:t>2.</w:t>
      </w:r>
      <w:r>
        <w:rPr>
          <w:rFonts w:asciiTheme="minorHAnsi" w:eastAsiaTheme="minorEastAsia" w:hAnsiTheme="minorHAnsi" w:cstheme="minorBidi"/>
          <w:b w:val="0"/>
          <w:noProof/>
          <w:sz w:val="22"/>
          <w:szCs w:val="22"/>
          <w:lang w:eastAsia="en-AU"/>
        </w:rPr>
        <w:tab/>
      </w:r>
      <w:r>
        <w:rPr>
          <w:noProof/>
        </w:rPr>
        <w:t>Approach</w:t>
      </w:r>
      <w:r>
        <w:rPr>
          <w:noProof/>
        </w:rPr>
        <w:tab/>
      </w:r>
      <w:r>
        <w:rPr>
          <w:noProof/>
        </w:rPr>
        <w:fldChar w:fldCharType="begin"/>
      </w:r>
      <w:r>
        <w:rPr>
          <w:noProof/>
        </w:rPr>
        <w:instrText xml:space="preserve"> PAGEREF _Toc330970662 \h </w:instrText>
      </w:r>
      <w:r>
        <w:rPr>
          <w:noProof/>
        </w:rPr>
      </w:r>
      <w:r>
        <w:rPr>
          <w:noProof/>
        </w:rPr>
        <w:fldChar w:fldCharType="separate"/>
      </w:r>
      <w:r w:rsidR="00BE35D1">
        <w:rPr>
          <w:noProof/>
        </w:rPr>
        <w:t>4</w:t>
      </w:r>
      <w:r>
        <w:rPr>
          <w:noProof/>
        </w:rPr>
        <w:fldChar w:fldCharType="end"/>
      </w:r>
    </w:p>
    <w:p w:rsidR="00761544" w:rsidRDefault="00761544">
      <w:pPr>
        <w:pStyle w:val="TOC2"/>
        <w:rPr>
          <w:rFonts w:asciiTheme="minorHAnsi" w:eastAsiaTheme="minorEastAsia" w:hAnsiTheme="minorHAnsi" w:cstheme="minorBidi"/>
          <w:szCs w:val="22"/>
          <w:lang w:eastAsia="en-AU"/>
        </w:rPr>
      </w:pPr>
      <w:r>
        <w:t>2.1.</w:t>
      </w:r>
      <w:r>
        <w:rPr>
          <w:rFonts w:asciiTheme="minorHAnsi" w:eastAsiaTheme="minorEastAsia" w:hAnsiTheme="minorHAnsi" w:cstheme="minorBidi"/>
          <w:szCs w:val="22"/>
          <w:lang w:eastAsia="en-AU"/>
        </w:rPr>
        <w:tab/>
      </w:r>
      <w:r>
        <w:t>SODA failure: Re-create SODA transactions</w:t>
      </w:r>
      <w:r>
        <w:tab/>
      </w:r>
      <w:r>
        <w:fldChar w:fldCharType="begin"/>
      </w:r>
      <w:r>
        <w:instrText xml:space="preserve"> PAGEREF _Toc330970663 \h </w:instrText>
      </w:r>
      <w:r>
        <w:fldChar w:fldCharType="separate"/>
      </w:r>
      <w:r w:rsidR="00BE35D1">
        <w:t>4</w:t>
      </w:r>
      <w:r>
        <w:fldChar w:fldCharType="end"/>
      </w:r>
    </w:p>
    <w:p w:rsidR="00761544" w:rsidRDefault="00761544">
      <w:pPr>
        <w:pStyle w:val="TOC2"/>
        <w:rPr>
          <w:rFonts w:asciiTheme="minorHAnsi" w:eastAsiaTheme="minorEastAsia" w:hAnsiTheme="minorHAnsi" w:cstheme="minorBidi"/>
          <w:szCs w:val="22"/>
          <w:lang w:eastAsia="en-AU"/>
        </w:rPr>
      </w:pPr>
      <w:r>
        <w:t>2.2.</w:t>
      </w:r>
      <w:r>
        <w:rPr>
          <w:rFonts w:asciiTheme="minorHAnsi" w:eastAsiaTheme="minorEastAsia" w:hAnsiTheme="minorHAnsi" w:cstheme="minorBidi"/>
          <w:szCs w:val="22"/>
          <w:lang w:eastAsia="en-AU"/>
        </w:rPr>
        <w:tab/>
      </w:r>
      <w:r>
        <w:t>iProcess Failure: Retrigger iProcess transactions</w:t>
      </w:r>
      <w:r>
        <w:tab/>
      </w:r>
      <w:r>
        <w:fldChar w:fldCharType="begin"/>
      </w:r>
      <w:r>
        <w:instrText xml:space="preserve"> PAGEREF _Toc330970664 \h </w:instrText>
      </w:r>
      <w:r>
        <w:fldChar w:fldCharType="separate"/>
      </w:r>
      <w:r w:rsidR="00BE35D1">
        <w:t>5</w:t>
      </w:r>
      <w:r>
        <w:fldChar w:fldCharType="end"/>
      </w:r>
    </w:p>
    <w:p w:rsidR="00761544" w:rsidRDefault="00761544">
      <w:pPr>
        <w:pStyle w:val="TOC2"/>
        <w:rPr>
          <w:rFonts w:asciiTheme="minorHAnsi" w:eastAsiaTheme="minorEastAsia" w:hAnsiTheme="minorHAnsi" w:cstheme="minorBidi"/>
          <w:szCs w:val="22"/>
          <w:lang w:eastAsia="en-AU"/>
        </w:rPr>
      </w:pPr>
      <w:r>
        <w:t>2.3.</w:t>
      </w:r>
      <w:r>
        <w:rPr>
          <w:rFonts w:asciiTheme="minorHAnsi" w:eastAsiaTheme="minorEastAsia" w:hAnsiTheme="minorHAnsi" w:cstheme="minorBidi"/>
          <w:szCs w:val="22"/>
          <w:lang w:eastAsia="en-AU"/>
        </w:rPr>
        <w:tab/>
      </w:r>
      <w:r>
        <w:t>TSA Failure: Replay SODA transactions</w:t>
      </w:r>
      <w:r>
        <w:tab/>
      </w:r>
      <w:r>
        <w:fldChar w:fldCharType="begin"/>
      </w:r>
      <w:r>
        <w:instrText xml:space="preserve"> PAGEREF _Toc330970665 \h </w:instrText>
      </w:r>
      <w:r>
        <w:fldChar w:fldCharType="separate"/>
      </w:r>
      <w:r w:rsidR="00BE35D1">
        <w:t>6</w:t>
      </w:r>
      <w:r>
        <w:fldChar w:fldCharType="end"/>
      </w:r>
    </w:p>
    <w:p w:rsidR="00761544" w:rsidRDefault="00761544">
      <w:pPr>
        <w:pStyle w:val="TOC2"/>
        <w:rPr>
          <w:rFonts w:asciiTheme="minorHAnsi" w:eastAsiaTheme="minorEastAsia" w:hAnsiTheme="minorHAnsi" w:cstheme="minorBidi"/>
          <w:szCs w:val="22"/>
          <w:lang w:eastAsia="en-AU"/>
        </w:rPr>
      </w:pPr>
      <w:r>
        <w:t>2.4.</w:t>
      </w:r>
      <w:r>
        <w:rPr>
          <w:rFonts w:asciiTheme="minorHAnsi" w:eastAsiaTheme="minorEastAsia" w:hAnsiTheme="minorHAnsi" w:cstheme="minorBidi"/>
          <w:szCs w:val="22"/>
          <w:lang w:eastAsia="en-AU"/>
        </w:rPr>
        <w:tab/>
      </w:r>
      <w:r>
        <w:t>Non Recoverable Catastrophic event</w:t>
      </w:r>
      <w:r>
        <w:tab/>
      </w:r>
      <w:r>
        <w:fldChar w:fldCharType="begin"/>
      </w:r>
      <w:r>
        <w:instrText xml:space="preserve"> PAGEREF _Toc330970666 \h </w:instrText>
      </w:r>
      <w:r>
        <w:fldChar w:fldCharType="separate"/>
      </w:r>
      <w:r w:rsidR="00BE35D1">
        <w:t>7</w:t>
      </w:r>
      <w:r>
        <w:fldChar w:fldCharType="end"/>
      </w:r>
    </w:p>
    <w:p w:rsidR="00761544" w:rsidRDefault="00761544">
      <w:pPr>
        <w:pStyle w:val="TOC1"/>
        <w:rPr>
          <w:rFonts w:asciiTheme="minorHAnsi" w:eastAsiaTheme="minorEastAsia" w:hAnsiTheme="minorHAnsi" w:cstheme="minorBidi"/>
          <w:b w:val="0"/>
          <w:noProof/>
          <w:sz w:val="22"/>
          <w:szCs w:val="22"/>
          <w:lang w:eastAsia="en-AU"/>
        </w:rPr>
      </w:pPr>
      <w:r>
        <w:rPr>
          <w:noProof/>
        </w:rPr>
        <w:t>3.</w:t>
      </w:r>
      <w:r>
        <w:rPr>
          <w:rFonts w:asciiTheme="minorHAnsi" w:eastAsiaTheme="minorEastAsia" w:hAnsiTheme="minorHAnsi" w:cstheme="minorBidi"/>
          <w:b w:val="0"/>
          <w:noProof/>
          <w:sz w:val="22"/>
          <w:szCs w:val="22"/>
          <w:lang w:eastAsia="en-AU"/>
        </w:rPr>
        <w:tab/>
      </w:r>
      <w:r>
        <w:rPr>
          <w:noProof/>
        </w:rPr>
        <w:t>ODA Systems DR Categories and Process Availability</w:t>
      </w:r>
      <w:r>
        <w:rPr>
          <w:noProof/>
        </w:rPr>
        <w:tab/>
      </w:r>
      <w:r>
        <w:rPr>
          <w:noProof/>
        </w:rPr>
        <w:fldChar w:fldCharType="begin"/>
      </w:r>
      <w:r>
        <w:rPr>
          <w:noProof/>
        </w:rPr>
        <w:instrText xml:space="preserve"> PAGEREF _Toc330970667 \h </w:instrText>
      </w:r>
      <w:r>
        <w:rPr>
          <w:noProof/>
        </w:rPr>
      </w:r>
      <w:r>
        <w:rPr>
          <w:noProof/>
        </w:rPr>
        <w:fldChar w:fldCharType="separate"/>
      </w:r>
      <w:r w:rsidR="00BE35D1">
        <w:rPr>
          <w:noProof/>
        </w:rPr>
        <w:t>9</w:t>
      </w:r>
      <w:r>
        <w:rPr>
          <w:noProof/>
        </w:rPr>
        <w:fldChar w:fldCharType="end"/>
      </w:r>
    </w:p>
    <w:p w:rsidR="00761544" w:rsidRDefault="00761544">
      <w:pPr>
        <w:pStyle w:val="TOC2"/>
        <w:rPr>
          <w:rFonts w:asciiTheme="minorHAnsi" w:eastAsiaTheme="minorEastAsia" w:hAnsiTheme="minorHAnsi" w:cstheme="minorBidi"/>
          <w:szCs w:val="22"/>
          <w:lang w:eastAsia="en-AU"/>
        </w:rPr>
      </w:pPr>
      <w:r>
        <w:t>3.1.</w:t>
      </w:r>
      <w:r>
        <w:rPr>
          <w:rFonts w:asciiTheme="minorHAnsi" w:eastAsiaTheme="minorEastAsia" w:hAnsiTheme="minorHAnsi" w:cstheme="minorBidi"/>
          <w:szCs w:val="22"/>
          <w:lang w:eastAsia="en-AU"/>
        </w:rPr>
        <w:tab/>
      </w:r>
      <w:r>
        <w:t>ODA Systems DR Categories</w:t>
      </w:r>
      <w:r>
        <w:tab/>
      </w:r>
      <w:r>
        <w:fldChar w:fldCharType="begin"/>
      </w:r>
      <w:r>
        <w:instrText xml:space="preserve"> PAGEREF _Toc330970668 \h </w:instrText>
      </w:r>
      <w:r>
        <w:fldChar w:fldCharType="separate"/>
      </w:r>
      <w:r w:rsidR="00BE35D1">
        <w:t>9</w:t>
      </w:r>
      <w:r>
        <w:fldChar w:fldCharType="end"/>
      </w:r>
    </w:p>
    <w:p w:rsidR="00761544" w:rsidRDefault="00761544">
      <w:pPr>
        <w:pStyle w:val="TOC2"/>
        <w:rPr>
          <w:rFonts w:asciiTheme="minorHAnsi" w:eastAsiaTheme="minorEastAsia" w:hAnsiTheme="minorHAnsi" w:cstheme="minorBidi"/>
          <w:szCs w:val="22"/>
          <w:lang w:eastAsia="en-AU"/>
        </w:rPr>
      </w:pPr>
      <w:r>
        <w:t>3.2.</w:t>
      </w:r>
      <w:r>
        <w:rPr>
          <w:rFonts w:asciiTheme="minorHAnsi" w:eastAsiaTheme="minorEastAsia" w:hAnsiTheme="minorHAnsi" w:cstheme="minorBidi"/>
          <w:szCs w:val="22"/>
          <w:lang w:eastAsia="en-AU"/>
        </w:rPr>
        <w:tab/>
      </w:r>
      <w:r>
        <w:t>Summary of Key Business Process Availability</w:t>
      </w:r>
      <w:r>
        <w:tab/>
      </w:r>
      <w:r>
        <w:fldChar w:fldCharType="begin"/>
      </w:r>
      <w:r>
        <w:instrText xml:space="preserve"> PAGEREF _Toc330970669 \h </w:instrText>
      </w:r>
      <w:r>
        <w:fldChar w:fldCharType="separate"/>
      </w:r>
      <w:r w:rsidR="00BE35D1">
        <w:t>9</w:t>
      </w:r>
      <w:r>
        <w:fldChar w:fldCharType="end"/>
      </w:r>
    </w:p>
    <w:p w:rsidR="00761544" w:rsidRDefault="00761544">
      <w:pPr>
        <w:pStyle w:val="TOC1"/>
        <w:rPr>
          <w:rFonts w:asciiTheme="minorHAnsi" w:eastAsiaTheme="minorEastAsia" w:hAnsiTheme="minorHAnsi" w:cstheme="minorBidi"/>
          <w:b w:val="0"/>
          <w:noProof/>
          <w:sz w:val="22"/>
          <w:szCs w:val="22"/>
          <w:lang w:eastAsia="en-AU"/>
        </w:rPr>
      </w:pPr>
      <w:r>
        <w:rPr>
          <w:noProof/>
        </w:rPr>
        <w:t>4.</w:t>
      </w:r>
      <w:r>
        <w:rPr>
          <w:rFonts w:asciiTheme="minorHAnsi" w:eastAsiaTheme="minorEastAsia" w:hAnsiTheme="minorHAnsi" w:cstheme="minorBidi"/>
          <w:b w:val="0"/>
          <w:noProof/>
          <w:sz w:val="22"/>
          <w:szCs w:val="22"/>
          <w:lang w:eastAsia="en-AU"/>
        </w:rPr>
        <w:tab/>
      </w:r>
      <w:r>
        <w:rPr>
          <w:noProof/>
        </w:rPr>
        <w:t>Document Control and Approval</w:t>
      </w:r>
      <w:r>
        <w:rPr>
          <w:noProof/>
        </w:rPr>
        <w:tab/>
      </w:r>
      <w:r>
        <w:rPr>
          <w:noProof/>
        </w:rPr>
        <w:fldChar w:fldCharType="begin"/>
      </w:r>
      <w:r>
        <w:rPr>
          <w:noProof/>
        </w:rPr>
        <w:instrText xml:space="preserve"> PAGEREF _Toc330970670 \h </w:instrText>
      </w:r>
      <w:r>
        <w:rPr>
          <w:noProof/>
        </w:rPr>
      </w:r>
      <w:r>
        <w:rPr>
          <w:noProof/>
        </w:rPr>
        <w:fldChar w:fldCharType="separate"/>
      </w:r>
      <w:r w:rsidR="00BE35D1">
        <w:rPr>
          <w:noProof/>
        </w:rPr>
        <w:t>11</w:t>
      </w:r>
      <w:r>
        <w:rPr>
          <w:noProof/>
        </w:rPr>
        <w:fldChar w:fldCharType="end"/>
      </w:r>
    </w:p>
    <w:p w:rsidR="00761544" w:rsidRDefault="00761544">
      <w:pPr>
        <w:pStyle w:val="TOC2"/>
        <w:rPr>
          <w:rFonts w:asciiTheme="minorHAnsi" w:eastAsiaTheme="minorEastAsia" w:hAnsiTheme="minorHAnsi" w:cstheme="minorBidi"/>
          <w:szCs w:val="22"/>
          <w:lang w:eastAsia="en-AU"/>
        </w:rPr>
      </w:pPr>
      <w:r>
        <w:t>4.1.</w:t>
      </w:r>
      <w:r>
        <w:rPr>
          <w:rFonts w:asciiTheme="minorHAnsi" w:eastAsiaTheme="minorEastAsia" w:hAnsiTheme="minorHAnsi" w:cstheme="minorBidi"/>
          <w:szCs w:val="22"/>
          <w:lang w:eastAsia="en-AU"/>
        </w:rPr>
        <w:tab/>
      </w:r>
      <w:r>
        <w:t>Responsibilities</w:t>
      </w:r>
      <w:r>
        <w:tab/>
      </w:r>
      <w:r>
        <w:fldChar w:fldCharType="begin"/>
      </w:r>
      <w:r>
        <w:instrText xml:space="preserve"> PAGEREF _Toc330970671 \h </w:instrText>
      </w:r>
      <w:r>
        <w:fldChar w:fldCharType="separate"/>
      </w:r>
      <w:r w:rsidR="00BE35D1">
        <w:t>11</w:t>
      </w:r>
      <w:r>
        <w:fldChar w:fldCharType="end"/>
      </w:r>
    </w:p>
    <w:p w:rsidR="00761544" w:rsidRDefault="00761544">
      <w:pPr>
        <w:pStyle w:val="TOC2"/>
        <w:rPr>
          <w:rFonts w:asciiTheme="minorHAnsi" w:eastAsiaTheme="minorEastAsia" w:hAnsiTheme="minorHAnsi" w:cstheme="minorBidi"/>
          <w:szCs w:val="22"/>
          <w:lang w:eastAsia="en-AU"/>
        </w:rPr>
      </w:pPr>
      <w:r>
        <w:t>4.2.</w:t>
      </w:r>
      <w:r>
        <w:rPr>
          <w:rFonts w:asciiTheme="minorHAnsi" w:eastAsiaTheme="minorEastAsia" w:hAnsiTheme="minorHAnsi" w:cstheme="minorBidi"/>
          <w:szCs w:val="22"/>
          <w:lang w:eastAsia="en-AU"/>
        </w:rPr>
        <w:tab/>
      </w:r>
      <w:r>
        <w:t>Approval</w:t>
      </w:r>
      <w:r>
        <w:tab/>
      </w:r>
      <w:r>
        <w:fldChar w:fldCharType="begin"/>
      </w:r>
      <w:r>
        <w:instrText xml:space="preserve"> PAGEREF _Toc330970672 \h </w:instrText>
      </w:r>
      <w:r>
        <w:fldChar w:fldCharType="separate"/>
      </w:r>
      <w:r w:rsidR="00BE35D1">
        <w:t>11</w:t>
      </w:r>
      <w:r>
        <w:fldChar w:fldCharType="end"/>
      </w:r>
    </w:p>
    <w:p w:rsidR="00761544" w:rsidRDefault="00761544">
      <w:pPr>
        <w:pStyle w:val="TOC2"/>
        <w:rPr>
          <w:rFonts w:asciiTheme="minorHAnsi" w:eastAsiaTheme="minorEastAsia" w:hAnsiTheme="minorHAnsi" w:cstheme="minorBidi"/>
          <w:szCs w:val="22"/>
          <w:lang w:eastAsia="en-AU"/>
        </w:rPr>
      </w:pPr>
      <w:r>
        <w:t>4.3.</w:t>
      </w:r>
      <w:r>
        <w:rPr>
          <w:rFonts w:asciiTheme="minorHAnsi" w:eastAsiaTheme="minorEastAsia" w:hAnsiTheme="minorHAnsi" w:cstheme="minorBidi"/>
          <w:szCs w:val="22"/>
          <w:lang w:eastAsia="en-AU"/>
        </w:rPr>
        <w:tab/>
      </w:r>
      <w:r>
        <w:t>Distribution</w:t>
      </w:r>
      <w:r>
        <w:tab/>
      </w:r>
      <w:r>
        <w:fldChar w:fldCharType="begin"/>
      </w:r>
      <w:r>
        <w:instrText xml:space="preserve"> PAGEREF _Toc330970673 \h </w:instrText>
      </w:r>
      <w:r>
        <w:fldChar w:fldCharType="separate"/>
      </w:r>
      <w:r w:rsidR="00BE35D1">
        <w:t>12</w:t>
      </w:r>
      <w:r>
        <w:fldChar w:fldCharType="end"/>
      </w:r>
    </w:p>
    <w:p w:rsidR="00761544" w:rsidRDefault="00761544">
      <w:pPr>
        <w:pStyle w:val="TOC2"/>
        <w:rPr>
          <w:rFonts w:asciiTheme="minorHAnsi" w:eastAsiaTheme="minorEastAsia" w:hAnsiTheme="minorHAnsi" w:cstheme="minorBidi"/>
          <w:szCs w:val="22"/>
          <w:lang w:eastAsia="en-AU"/>
        </w:rPr>
      </w:pPr>
      <w:r>
        <w:t>4.4.</w:t>
      </w:r>
      <w:r>
        <w:rPr>
          <w:rFonts w:asciiTheme="minorHAnsi" w:eastAsiaTheme="minorEastAsia" w:hAnsiTheme="minorHAnsi" w:cstheme="minorBidi"/>
          <w:szCs w:val="22"/>
          <w:lang w:eastAsia="en-AU"/>
        </w:rPr>
        <w:tab/>
      </w:r>
      <w:r>
        <w:t>Version Control</w:t>
      </w:r>
      <w:r>
        <w:tab/>
      </w:r>
      <w:r>
        <w:fldChar w:fldCharType="begin"/>
      </w:r>
      <w:r>
        <w:instrText xml:space="preserve"> PAGEREF _Toc330970674 \h </w:instrText>
      </w:r>
      <w:r>
        <w:fldChar w:fldCharType="separate"/>
      </w:r>
      <w:r w:rsidR="00BE35D1">
        <w:t>12</w:t>
      </w:r>
      <w:r>
        <w:fldChar w:fldCharType="end"/>
      </w:r>
    </w:p>
    <w:p w:rsidR="00761544" w:rsidRDefault="00761544">
      <w:pPr>
        <w:pStyle w:val="TOC2"/>
        <w:rPr>
          <w:rFonts w:asciiTheme="minorHAnsi" w:eastAsiaTheme="minorEastAsia" w:hAnsiTheme="minorHAnsi" w:cstheme="minorBidi"/>
          <w:szCs w:val="22"/>
          <w:lang w:eastAsia="en-AU"/>
        </w:rPr>
      </w:pPr>
      <w:r>
        <w:t>4.5.</w:t>
      </w:r>
      <w:r>
        <w:rPr>
          <w:rFonts w:asciiTheme="minorHAnsi" w:eastAsiaTheme="minorEastAsia" w:hAnsiTheme="minorHAnsi" w:cstheme="minorBidi"/>
          <w:szCs w:val="22"/>
          <w:lang w:eastAsia="en-AU"/>
        </w:rPr>
        <w:tab/>
      </w:r>
      <w:r>
        <w:t>Reference Documents</w:t>
      </w:r>
      <w:r>
        <w:tab/>
      </w:r>
      <w:r>
        <w:fldChar w:fldCharType="begin"/>
      </w:r>
      <w:r>
        <w:instrText xml:space="preserve"> PAGEREF _Toc330970675 \h </w:instrText>
      </w:r>
      <w:r>
        <w:fldChar w:fldCharType="separate"/>
      </w:r>
      <w:r w:rsidR="00BE35D1">
        <w:t>12</w:t>
      </w:r>
      <w:r>
        <w:fldChar w:fldCharType="end"/>
      </w:r>
    </w:p>
    <w:p w:rsidR="00761544" w:rsidRDefault="00761544">
      <w:pPr>
        <w:pStyle w:val="TOC2"/>
        <w:rPr>
          <w:rFonts w:asciiTheme="minorHAnsi" w:eastAsiaTheme="minorEastAsia" w:hAnsiTheme="minorHAnsi" w:cstheme="minorBidi"/>
          <w:szCs w:val="22"/>
          <w:lang w:eastAsia="en-AU"/>
        </w:rPr>
      </w:pPr>
      <w:r>
        <w:t>4.6.</w:t>
      </w:r>
      <w:r>
        <w:rPr>
          <w:rFonts w:asciiTheme="minorHAnsi" w:eastAsiaTheme="minorEastAsia" w:hAnsiTheme="minorHAnsi" w:cstheme="minorBidi"/>
          <w:szCs w:val="22"/>
          <w:lang w:eastAsia="en-AU"/>
        </w:rPr>
        <w:tab/>
      </w:r>
      <w:r>
        <w:t>Related Documents</w:t>
      </w:r>
      <w:r>
        <w:tab/>
      </w:r>
      <w:r>
        <w:fldChar w:fldCharType="begin"/>
      </w:r>
      <w:r>
        <w:instrText xml:space="preserve"> PAGEREF _Toc330970676 \h </w:instrText>
      </w:r>
      <w:r>
        <w:fldChar w:fldCharType="separate"/>
      </w:r>
      <w:r w:rsidR="00BE35D1">
        <w:t>12</w:t>
      </w:r>
      <w:r>
        <w:fldChar w:fldCharType="end"/>
      </w:r>
    </w:p>
    <w:p w:rsidR="009F6AF9" w:rsidRDefault="00BA1C90">
      <w:pPr>
        <w:pStyle w:val="TOC2"/>
      </w:pPr>
      <w:r>
        <w:rPr>
          <w:sz w:val="24"/>
        </w:rPr>
        <w:fldChar w:fldCharType="end"/>
      </w:r>
    </w:p>
    <w:p w:rsidR="009F6AF9" w:rsidRDefault="009F6AF9">
      <w:pPr>
        <w:rPr>
          <w:rFonts w:ascii="Helvetica" w:hAnsi="Helvetica"/>
          <w:caps/>
        </w:rPr>
        <w:sectPr w:rsidR="009F6AF9">
          <w:headerReference w:type="default" r:id="rId11"/>
          <w:footerReference w:type="default" r:id="rId12"/>
          <w:footerReference w:type="first" r:id="rId13"/>
          <w:pgSz w:w="11900" w:h="16840" w:code="9"/>
          <w:pgMar w:top="1701" w:right="1134" w:bottom="1588" w:left="1701" w:header="567" w:footer="567" w:gutter="0"/>
          <w:pgNumType w:fmt="lowerRoman"/>
          <w:cols w:space="720"/>
          <w:titlePg/>
        </w:sectPr>
      </w:pPr>
    </w:p>
    <w:p w:rsidR="009F6AF9" w:rsidRDefault="0052519E">
      <w:pPr>
        <w:pStyle w:val="Heading1"/>
      </w:pPr>
      <w:bookmarkStart w:id="1" w:name="_Toc330970656"/>
      <w:bookmarkStart w:id="2" w:name="_Toc391882138"/>
      <w:bookmarkStart w:id="3" w:name="_Toc392304084"/>
      <w:bookmarkStart w:id="4" w:name="_Toc392305386"/>
      <w:bookmarkStart w:id="5" w:name="_Toc392310307"/>
      <w:bookmarkStart w:id="6" w:name="_Toc392480384"/>
      <w:bookmarkStart w:id="7" w:name="_Toc392671546"/>
      <w:bookmarkStart w:id="8" w:name="_Toc397740366"/>
      <w:bookmarkStart w:id="9" w:name="_Toc397742292"/>
      <w:bookmarkStart w:id="10" w:name="_Toc398353876"/>
      <w:bookmarkStart w:id="11" w:name="_Toc398371448"/>
      <w:bookmarkStart w:id="12" w:name="_Toc398716534"/>
      <w:bookmarkStart w:id="13" w:name="_Toc398965010"/>
      <w:bookmarkStart w:id="14" w:name="_Toc398968396"/>
      <w:bookmarkStart w:id="15" w:name="_Toc399035836"/>
      <w:bookmarkStart w:id="16" w:name="_Toc399217603"/>
      <w:bookmarkStart w:id="17" w:name="_Toc400188264"/>
      <w:bookmarkStart w:id="18" w:name="_Toc400417693"/>
      <w:bookmarkStart w:id="19" w:name="_Toc400419771"/>
      <w:bookmarkStart w:id="20" w:name="_Toc400420309"/>
      <w:bookmarkStart w:id="21" w:name="_Toc401721603"/>
      <w:bookmarkStart w:id="22" w:name="_Toc401738853"/>
      <w:bookmarkStart w:id="23" w:name="_Toc435328053"/>
      <w:bookmarkStart w:id="24" w:name="_Toc389441110"/>
      <w:bookmarkStart w:id="25" w:name="_Toc391102606"/>
      <w:r>
        <w:lastRenderedPageBreak/>
        <w:t>About this Document</w:t>
      </w:r>
      <w:bookmarkEnd w:id="1"/>
    </w:p>
    <w:p w:rsidR="009F6AF9" w:rsidRDefault="0052519E">
      <w:pPr>
        <w:pStyle w:val="Heading2"/>
      </w:pPr>
      <w:bookmarkStart w:id="26" w:name="_Toc330970657"/>
      <w:r>
        <w:t>Purpose</w:t>
      </w:r>
      <w:bookmarkEnd w:id="26"/>
    </w:p>
    <w:p w:rsidR="009F6AF9" w:rsidRDefault="0052519E" w:rsidP="00E87EEE">
      <w:pPr>
        <w:jc w:val="left"/>
      </w:pPr>
      <w:r>
        <w:t xml:space="preserve">The </w:t>
      </w:r>
      <w:r w:rsidR="00DA72EF">
        <w:t>purpose</w:t>
      </w:r>
      <w:r>
        <w:t xml:space="preserve"> of this </w:t>
      </w:r>
      <w:r w:rsidR="00252053">
        <w:t>document</w:t>
      </w:r>
      <w:r>
        <w:t xml:space="preserve"> is to </w:t>
      </w:r>
      <w:r w:rsidR="00DA72EF">
        <w:t>outline the</w:t>
      </w:r>
      <w:r>
        <w:t xml:space="preserve"> </w:t>
      </w:r>
      <w:r w:rsidR="00DA72EF">
        <w:t>manual process to remove customers from the ODA product in the instance of a non-recoverable disaster of the infrastructure that supports the product</w:t>
      </w:r>
      <w:r>
        <w:t>.</w:t>
      </w:r>
      <w:r w:rsidR="00E87EEE">
        <w:t xml:space="preserve"> </w:t>
      </w:r>
      <w:r w:rsidR="00E87EEE">
        <w:br/>
        <w:t>It also covers restoral of the ODA service components at a high level where the problem is not catastrophic.</w:t>
      </w:r>
      <w:r w:rsidR="00DA72EF">
        <w:t xml:space="preserve"> </w:t>
      </w:r>
      <w:r w:rsidR="00E87EEE">
        <w:br/>
      </w:r>
    </w:p>
    <w:p w:rsidR="009F6AF9" w:rsidRDefault="0052519E">
      <w:pPr>
        <w:pStyle w:val="Heading2"/>
      </w:pPr>
      <w:bookmarkStart w:id="27" w:name="_Toc330970658"/>
      <w:r>
        <w:t>Audience</w:t>
      </w:r>
      <w:bookmarkEnd w:id="27"/>
    </w:p>
    <w:p w:rsidR="009F6AF9" w:rsidRDefault="0052519E" w:rsidP="0052519E">
      <w:pPr>
        <w:numPr>
          <w:ilvl w:val="0"/>
          <w:numId w:val="36"/>
        </w:numPr>
        <w:tabs>
          <w:tab w:val="clear" w:pos="360"/>
          <w:tab w:val="num" w:pos="1777"/>
        </w:tabs>
        <w:ind w:left="1777"/>
      </w:pPr>
      <w:r>
        <w:t>Program Managers</w:t>
      </w:r>
    </w:p>
    <w:p w:rsidR="009F6AF9" w:rsidRDefault="0052519E" w:rsidP="0052519E">
      <w:pPr>
        <w:numPr>
          <w:ilvl w:val="0"/>
          <w:numId w:val="36"/>
        </w:numPr>
        <w:tabs>
          <w:tab w:val="clear" w:pos="360"/>
          <w:tab w:val="num" w:pos="1777"/>
        </w:tabs>
        <w:ind w:left="1777"/>
      </w:pPr>
      <w:r>
        <w:t>IT Program Managers</w:t>
      </w:r>
    </w:p>
    <w:p w:rsidR="009F6AF9" w:rsidRDefault="0052519E" w:rsidP="0052519E">
      <w:pPr>
        <w:numPr>
          <w:ilvl w:val="0"/>
          <w:numId w:val="36"/>
        </w:numPr>
        <w:tabs>
          <w:tab w:val="clear" w:pos="360"/>
          <w:tab w:val="num" w:pos="1777"/>
        </w:tabs>
        <w:ind w:left="1777"/>
      </w:pPr>
      <w:r>
        <w:t>Lead Architects</w:t>
      </w:r>
    </w:p>
    <w:p w:rsidR="009F6AF9" w:rsidRDefault="0052519E" w:rsidP="0052519E">
      <w:pPr>
        <w:numPr>
          <w:ilvl w:val="0"/>
          <w:numId w:val="36"/>
        </w:numPr>
        <w:tabs>
          <w:tab w:val="clear" w:pos="360"/>
          <w:tab w:val="num" w:pos="1777"/>
        </w:tabs>
        <w:ind w:left="1777"/>
      </w:pPr>
      <w:r>
        <w:t>Service Managers</w:t>
      </w:r>
    </w:p>
    <w:p w:rsidR="009F6AF9" w:rsidRDefault="0052519E" w:rsidP="0052519E">
      <w:pPr>
        <w:numPr>
          <w:ilvl w:val="0"/>
          <w:numId w:val="36"/>
        </w:numPr>
        <w:tabs>
          <w:tab w:val="clear" w:pos="360"/>
          <w:tab w:val="num" w:pos="1777"/>
        </w:tabs>
        <w:ind w:left="1777"/>
      </w:pPr>
      <w:r>
        <w:t>IT Disaster Recovery Team</w:t>
      </w:r>
    </w:p>
    <w:p w:rsidR="009F6AF9" w:rsidRDefault="0052519E" w:rsidP="0052519E">
      <w:pPr>
        <w:numPr>
          <w:ilvl w:val="0"/>
          <w:numId w:val="36"/>
        </w:numPr>
        <w:tabs>
          <w:tab w:val="clear" w:pos="360"/>
          <w:tab w:val="num" w:pos="1777"/>
        </w:tabs>
        <w:ind w:left="1777"/>
      </w:pPr>
      <w:r>
        <w:t>Business Owners</w:t>
      </w:r>
    </w:p>
    <w:p w:rsidR="009F6AF9" w:rsidRDefault="0052519E">
      <w:pPr>
        <w:pStyle w:val="Heading2"/>
      </w:pPr>
      <w:r>
        <w:br w:type="page"/>
      </w:r>
      <w:bookmarkStart w:id="28" w:name="_Toc330970659"/>
      <w:r>
        <w:lastRenderedPageBreak/>
        <w:t>IT Disaster Recovery Development Overview</w:t>
      </w:r>
      <w:bookmarkEnd w:id="28"/>
    </w:p>
    <w:p w:rsidR="00E87EEE" w:rsidRDefault="00E87EEE">
      <w:r>
        <w:t>ODA has an exemption from Disaster recovery.</w:t>
      </w:r>
    </w:p>
    <w:p w:rsidR="009F6AF9" w:rsidRDefault="00A637C1">
      <w:r>
        <w:t>See attachment</w:t>
      </w:r>
      <w:r w:rsidR="00FD3B72">
        <w:t>s</w:t>
      </w:r>
      <w:r>
        <w:t xml:space="preserve"> –</w:t>
      </w:r>
    </w:p>
    <w:p w:rsidR="00A637C1" w:rsidRDefault="00A637C1">
      <w:r>
        <w:object w:dxaOrig="1550"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4" o:title=""/>
          </v:shape>
          <o:OLEObject Type="Embed" ProgID="Package" ShapeID="_x0000_i1025" DrawAspect="Icon" ObjectID="_1406460327" r:id="rId15"/>
        </w:object>
      </w:r>
      <w:r w:rsidR="00FD3B72">
        <w:object w:dxaOrig="1550" w:dyaOrig="991">
          <v:shape id="_x0000_i1026" type="#_x0000_t75" style="width:77.25pt;height:49.5pt" o:ole="">
            <v:imagedata r:id="rId16" o:title=""/>
          </v:shape>
          <o:OLEObject Type="Embed" ProgID="Package" ShapeID="_x0000_i1026" DrawAspect="Icon" ObjectID="_1406460328" r:id="rId17"/>
        </w:object>
      </w:r>
    </w:p>
    <w:p w:rsidR="009F6AF9" w:rsidRDefault="0052519E">
      <w:pPr>
        <w:pStyle w:val="Heading2"/>
      </w:pPr>
      <w:bookmarkStart w:id="29" w:name="_Toc330970660"/>
      <w:r>
        <w:t>Definitions</w:t>
      </w:r>
      <w:bookmarkEnd w:id="29"/>
    </w:p>
    <w:tbl>
      <w:tblPr>
        <w:tblW w:w="0" w:type="auto"/>
        <w:tblInd w:w="79" w:type="dxa"/>
        <w:tblLayout w:type="fixed"/>
        <w:tblCellMar>
          <w:left w:w="79" w:type="dxa"/>
          <w:right w:w="79" w:type="dxa"/>
        </w:tblCellMar>
        <w:tblLook w:val="0000" w:firstRow="0" w:lastRow="0" w:firstColumn="0" w:lastColumn="0" w:noHBand="0" w:noVBand="0"/>
      </w:tblPr>
      <w:tblGrid>
        <w:gridCol w:w="2250"/>
        <w:gridCol w:w="18"/>
        <w:gridCol w:w="6822"/>
      </w:tblGrid>
      <w:tr w:rsidR="009F6AF9">
        <w:trPr>
          <w:cantSplit/>
          <w:trHeight w:val="400"/>
        </w:trPr>
        <w:tc>
          <w:tcPr>
            <w:tcW w:w="2268" w:type="dxa"/>
            <w:gridSpan w:val="2"/>
          </w:tcPr>
          <w:p w:rsidR="009F6AF9" w:rsidRDefault="0052519E">
            <w:pPr>
              <w:pStyle w:val="TableText"/>
              <w:rPr>
                <w:b/>
                <w:sz w:val="22"/>
              </w:rPr>
            </w:pPr>
            <w:r>
              <w:rPr>
                <w:b/>
                <w:sz w:val="22"/>
              </w:rPr>
              <w:t>Business Continuity Planning</w:t>
            </w:r>
          </w:p>
        </w:tc>
        <w:tc>
          <w:tcPr>
            <w:tcW w:w="6822" w:type="dxa"/>
          </w:tcPr>
          <w:p w:rsidR="009F6AF9" w:rsidRDefault="0052519E">
            <w:pPr>
              <w:pStyle w:val="TableText"/>
              <w:rPr>
                <w:sz w:val="22"/>
              </w:rPr>
            </w:pPr>
            <w:r>
              <w:rPr>
                <w:sz w:val="22"/>
              </w:rPr>
              <w:t>The preparation that enables Optus to resume business as quickly and efficiently as possible if a crisis occurs.  It includes:</w:t>
            </w:r>
          </w:p>
          <w:p w:rsidR="009F6AF9" w:rsidRDefault="0052519E" w:rsidP="0052519E">
            <w:pPr>
              <w:pStyle w:val="TableText"/>
              <w:numPr>
                <w:ilvl w:val="0"/>
                <w:numId w:val="39"/>
              </w:numPr>
              <w:rPr>
                <w:sz w:val="22"/>
              </w:rPr>
            </w:pPr>
            <w:r>
              <w:rPr>
                <w:sz w:val="22"/>
              </w:rPr>
              <w:t>conti</w:t>
            </w:r>
            <w:r w:rsidR="00252053">
              <w:rPr>
                <w:sz w:val="22"/>
              </w:rPr>
              <w:t>nuity planning before a crisis;</w:t>
            </w:r>
          </w:p>
          <w:p w:rsidR="009F6AF9" w:rsidRDefault="0052519E" w:rsidP="0052519E">
            <w:pPr>
              <w:pStyle w:val="TableText"/>
              <w:numPr>
                <w:ilvl w:val="0"/>
                <w:numId w:val="39"/>
              </w:numPr>
              <w:rPr>
                <w:sz w:val="22"/>
              </w:rPr>
            </w:pPr>
            <w:r>
              <w:rPr>
                <w:sz w:val="22"/>
              </w:rPr>
              <w:t>crisis management during and after an incident</w:t>
            </w:r>
            <w:ins w:id="30" w:author="Katy robinson" w:date="2002-04-04T12:31:00Z">
              <w:r>
                <w:rPr>
                  <w:sz w:val="22"/>
                </w:rPr>
                <w:t>;</w:t>
              </w:r>
            </w:ins>
            <w:del w:id="31" w:author="Katy robinson" w:date="2002-04-04T12:31:00Z">
              <w:r>
                <w:rPr>
                  <w:sz w:val="22"/>
                </w:rPr>
                <w:delText>,</w:delText>
              </w:r>
            </w:del>
          </w:p>
          <w:p w:rsidR="009F6AF9" w:rsidRDefault="0052519E" w:rsidP="0052519E">
            <w:pPr>
              <w:pStyle w:val="TableText"/>
              <w:numPr>
                <w:ilvl w:val="0"/>
                <w:numId w:val="39"/>
              </w:numPr>
              <w:rPr>
                <w:sz w:val="22"/>
              </w:rPr>
            </w:pPr>
            <w:r>
              <w:rPr>
                <w:sz w:val="22"/>
              </w:rPr>
              <w:t>alternative / manual processes that allows the business to continue (even if at a degraded service level) until business as usual</w:t>
            </w:r>
            <w:ins w:id="32" w:author="Katy robinson" w:date="2002-04-04T12:31:00Z">
              <w:r>
                <w:rPr>
                  <w:sz w:val="22"/>
                </w:rPr>
                <w:t>;</w:t>
              </w:r>
            </w:ins>
            <w:del w:id="33" w:author="Katy robinson" w:date="2002-04-04T12:31:00Z">
              <w:r>
                <w:rPr>
                  <w:sz w:val="22"/>
                </w:rPr>
                <w:delText>,</w:delText>
              </w:r>
            </w:del>
          </w:p>
          <w:p w:rsidR="009F6AF9" w:rsidRDefault="0052519E" w:rsidP="0052519E">
            <w:pPr>
              <w:pStyle w:val="TableText"/>
              <w:numPr>
                <w:ilvl w:val="0"/>
                <w:numId w:val="39"/>
              </w:numPr>
              <w:rPr>
                <w:sz w:val="22"/>
              </w:rPr>
            </w:pPr>
            <w:r>
              <w:rPr>
                <w:sz w:val="22"/>
              </w:rPr>
              <w:t>recovery plans for IT environment, network environment and facilities.</w:t>
            </w:r>
          </w:p>
        </w:tc>
      </w:tr>
      <w:tr w:rsidR="009F6AF9">
        <w:trPr>
          <w:cantSplit/>
          <w:trHeight w:val="400"/>
        </w:trPr>
        <w:tc>
          <w:tcPr>
            <w:tcW w:w="2250" w:type="dxa"/>
          </w:tcPr>
          <w:p w:rsidR="009F6AF9" w:rsidRDefault="0052519E">
            <w:pPr>
              <w:pStyle w:val="TableText"/>
              <w:rPr>
                <w:b/>
                <w:sz w:val="22"/>
              </w:rPr>
            </w:pPr>
            <w:r>
              <w:rPr>
                <w:b/>
                <w:sz w:val="22"/>
              </w:rPr>
              <w:t>IT Disaster</w:t>
            </w:r>
          </w:p>
        </w:tc>
        <w:tc>
          <w:tcPr>
            <w:tcW w:w="6840" w:type="dxa"/>
            <w:gridSpan w:val="2"/>
          </w:tcPr>
          <w:p w:rsidR="009F6AF9" w:rsidRDefault="0052519E">
            <w:pPr>
              <w:pStyle w:val="TableText"/>
              <w:rPr>
                <w:sz w:val="22"/>
              </w:rPr>
            </w:pPr>
            <w:r>
              <w:rPr>
                <w:sz w:val="22"/>
              </w:rPr>
              <w:t>A potentially catastrophic event or series of events that disables IT services and therefore threatens the viability of the Company and requires a focused response.  An IT  disaster could meet one or more of the following criteria:</w:t>
            </w:r>
          </w:p>
          <w:p w:rsidR="009F6AF9" w:rsidRDefault="0052519E" w:rsidP="0052519E">
            <w:pPr>
              <w:pStyle w:val="TableText"/>
              <w:numPr>
                <w:ilvl w:val="0"/>
                <w:numId w:val="40"/>
              </w:numPr>
              <w:rPr>
                <w:sz w:val="22"/>
              </w:rPr>
            </w:pPr>
            <w:r>
              <w:rPr>
                <w:sz w:val="22"/>
              </w:rPr>
              <w:t>loss of life and/or multiple casualties;</w:t>
            </w:r>
          </w:p>
          <w:p w:rsidR="009F6AF9" w:rsidRDefault="0052519E" w:rsidP="0052519E">
            <w:pPr>
              <w:pStyle w:val="TableText"/>
              <w:numPr>
                <w:ilvl w:val="0"/>
                <w:numId w:val="40"/>
              </w:numPr>
              <w:rPr>
                <w:sz w:val="22"/>
              </w:rPr>
            </w:pPr>
            <w:r>
              <w:rPr>
                <w:sz w:val="22"/>
              </w:rPr>
              <w:t>loss of a major IT facility or strategic asset;</w:t>
            </w:r>
          </w:p>
          <w:p w:rsidR="009F6AF9" w:rsidRDefault="0052519E" w:rsidP="0052519E">
            <w:pPr>
              <w:pStyle w:val="TableText"/>
              <w:numPr>
                <w:ilvl w:val="0"/>
                <w:numId w:val="40"/>
              </w:numPr>
              <w:rPr>
                <w:sz w:val="22"/>
              </w:rPr>
            </w:pPr>
            <w:r>
              <w:rPr>
                <w:sz w:val="22"/>
              </w:rPr>
              <w:t>extensive damage to IT systems or associated network greater than $1m;</w:t>
            </w:r>
          </w:p>
          <w:p w:rsidR="009F6AF9" w:rsidRDefault="0052519E" w:rsidP="0052519E">
            <w:pPr>
              <w:pStyle w:val="TableText"/>
              <w:numPr>
                <w:ilvl w:val="0"/>
                <w:numId w:val="40"/>
              </w:numPr>
              <w:rPr>
                <w:sz w:val="22"/>
              </w:rPr>
            </w:pPr>
            <w:r>
              <w:rPr>
                <w:sz w:val="22"/>
              </w:rPr>
              <w:t>long term business interruption greater than 5% monthly revenue;</w:t>
            </w:r>
          </w:p>
          <w:p w:rsidR="009F6AF9" w:rsidRDefault="0052519E" w:rsidP="0052519E">
            <w:pPr>
              <w:pStyle w:val="TableText"/>
              <w:numPr>
                <w:ilvl w:val="0"/>
                <w:numId w:val="40"/>
              </w:numPr>
              <w:rPr>
                <w:sz w:val="22"/>
              </w:rPr>
            </w:pPr>
            <w:r>
              <w:rPr>
                <w:sz w:val="22"/>
              </w:rPr>
              <w:t>serious or permanent damage to the company image; and</w:t>
            </w:r>
          </w:p>
          <w:p w:rsidR="009F6AF9" w:rsidRDefault="0052519E" w:rsidP="0052519E">
            <w:pPr>
              <w:pStyle w:val="TableText"/>
              <w:numPr>
                <w:ilvl w:val="0"/>
                <w:numId w:val="40"/>
              </w:numPr>
              <w:rPr>
                <w:sz w:val="22"/>
              </w:rPr>
            </w:pPr>
            <w:r>
              <w:rPr>
                <w:sz w:val="22"/>
              </w:rPr>
              <w:t>long term impact on the company’s ability to deliver products and maintain customer service.</w:t>
            </w:r>
          </w:p>
          <w:p w:rsidR="009F6AF9" w:rsidRDefault="009F6AF9">
            <w:pPr>
              <w:pStyle w:val="TableText"/>
              <w:rPr>
                <w:sz w:val="22"/>
              </w:rPr>
            </w:pPr>
          </w:p>
          <w:p w:rsidR="009F6AF9" w:rsidRDefault="0052519E">
            <w:pPr>
              <w:pStyle w:val="TableText"/>
              <w:rPr>
                <w:sz w:val="22"/>
              </w:rPr>
            </w:pPr>
            <w:r>
              <w:rPr>
                <w:sz w:val="22"/>
              </w:rPr>
              <w:t>Examples are:</w:t>
            </w:r>
          </w:p>
          <w:p w:rsidR="009F6AF9" w:rsidRDefault="0052519E" w:rsidP="0052519E">
            <w:pPr>
              <w:pStyle w:val="TableText"/>
              <w:numPr>
                <w:ilvl w:val="0"/>
                <w:numId w:val="37"/>
              </w:numPr>
              <w:rPr>
                <w:sz w:val="22"/>
              </w:rPr>
            </w:pPr>
            <w:r>
              <w:rPr>
                <w:sz w:val="22"/>
              </w:rPr>
              <w:t>major fire/explosion;</w:t>
            </w:r>
          </w:p>
          <w:p w:rsidR="009F6AF9" w:rsidRDefault="0052519E" w:rsidP="0052519E">
            <w:pPr>
              <w:pStyle w:val="TableText"/>
              <w:numPr>
                <w:ilvl w:val="0"/>
                <w:numId w:val="37"/>
              </w:numPr>
              <w:rPr>
                <w:sz w:val="22"/>
              </w:rPr>
            </w:pPr>
            <w:r>
              <w:rPr>
                <w:sz w:val="22"/>
              </w:rPr>
              <w:t>loss of a Data Centre;</w:t>
            </w:r>
          </w:p>
          <w:p w:rsidR="009F6AF9" w:rsidRDefault="0052519E" w:rsidP="0052519E">
            <w:pPr>
              <w:pStyle w:val="TableText"/>
              <w:numPr>
                <w:ilvl w:val="0"/>
                <w:numId w:val="37"/>
              </w:numPr>
              <w:rPr>
                <w:sz w:val="22"/>
              </w:rPr>
            </w:pPr>
            <w:r>
              <w:rPr>
                <w:sz w:val="22"/>
              </w:rPr>
              <w:t>loss of network connectivity to one or more data centres;</w:t>
            </w:r>
          </w:p>
          <w:p w:rsidR="009F6AF9" w:rsidRDefault="0052519E" w:rsidP="0052519E">
            <w:pPr>
              <w:pStyle w:val="TableText"/>
              <w:numPr>
                <w:ilvl w:val="0"/>
                <w:numId w:val="37"/>
              </w:numPr>
              <w:rPr>
                <w:sz w:val="22"/>
              </w:rPr>
            </w:pPr>
            <w:r>
              <w:rPr>
                <w:sz w:val="22"/>
              </w:rPr>
              <w:t>loss of a business critical IT application;</w:t>
            </w:r>
          </w:p>
          <w:p w:rsidR="009F6AF9" w:rsidRDefault="009F6AF9">
            <w:pPr>
              <w:pStyle w:val="TableText"/>
              <w:rPr>
                <w:sz w:val="22"/>
              </w:rPr>
            </w:pPr>
          </w:p>
          <w:p w:rsidR="009F6AF9" w:rsidRDefault="0052519E">
            <w:pPr>
              <w:pStyle w:val="TableText"/>
              <w:rPr>
                <w:b/>
                <w:sz w:val="22"/>
              </w:rPr>
            </w:pPr>
            <w:r>
              <w:rPr>
                <w:sz w:val="22"/>
              </w:rPr>
              <w:t>(NOTE: ‘Loss’ implies substantial damage, comprehensive or total loss; where restoration is beyond the scope of day to day local management.)</w:t>
            </w:r>
          </w:p>
        </w:tc>
      </w:tr>
    </w:tbl>
    <w:p w:rsidR="009F6AF9" w:rsidRDefault="009F6AF9"/>
    <w:p w:rsidR="009F6AF9" w:rsidRPr="0084004D" w:rsidRDefault="0052519E">
      <w:pPr>
        <w:pStyle w:val="Heading2"/>
      </w:pPr>
      <w:bookmarkStart w:id="34" w:name="_Toc330970661"/>
      <w:bookmarkStart w:id="35" w:name="_Toc436622106"/>
      <w:bookmarkStart w:id="36" w:name="_Toc436703399"/>
      <w:bookmarkStart w:id="37" w:name="_Toc436703510"/>
      <w:bookmarkStart w:id="38" w:name="_Toc436703552"/>
      <w:bookmarkStart w:id="39" w:name="_Toc436703590"/>
      <w:bookmarkStart w:id="40" w:name="_Toc436703686"/>
      <w:bookmarkStart w:id="41" w:name="_Toc436713680"/>
      <w:bookmarkStart w:id="42" w:name="_Toc437670324"/>
      <w:bookmarkStart w:id="43" w:name="_Toc530979629"/>
      <w:bookmarkStart w:id="44" w:name="_Toc435762362"/>
      <w:bookmarkStart w:id="45" w:name="_Toc435867403"/>
      <w:bookmarkStart w:id="46" w:name="_Toc435867507"/>
      <w:r w:rsidRPr="0084004D">
        <w:t>Acronyms</w:t>
      </w:r>
      <w:bookmarkEnd w:id="34"/>
    </w:p>
    <w:tbl>
      <w:tblPr>
        <w:tblW w:w="0" w:type="auto"/>
        <w:tblInd w:w="79" w:type="dxa"/>
        <w:tblLayout w:type="fixed"/>
        <w:tblCellMar>
          <w:left w:w="79" w:type="dxa"/>
          <w:right w:w="79" w:type="dxa"/>
        </w:tblCellMar>
        <w:tblLook w:val="0000" w:firstRow="0" w:lastRow="0" w:firstColumn="0" w:lastColumn="0" w:noHBand="0" w:noVBand="0"/>
      </w:tblPr>
      <w:tblGrid>
        <w:gridCol w:w="2268"/>
        <w:gridCol w:w="6822"/>
      </w:tblGrid>
      <w:tr w:rsidR="0039379C" w:rsidTr="005446BE">
        <w:trPr>
          <w:cantSplit/>
          <w:trHeight w:val="400"/>
        </w:trPr>
        <w:tc>
          <w:tcPr>
            <w:tcW w:w="2268" w:type="dxa"/>
          </w:tcPr>
          <w:p w:rsidR="0039379C" w:rsidRDefault="0039379C" w:rsidP="005446BE">
            <w:pPr>
              <w:pStyle w:val="TableText"/>
              <w:rPr>
                <w:b/>
                <w:sz w:val="22"/>
              </w:rPr>
            </w:pPr>
            <w:r>
              <w:rPr>
                <w:b/>
                <w:sz w:val="22"/>
              </w:rPr>
              <w:t>BCP</w:t>
            </w:r>
          </w:p>
        </w:tc>
        <w:tc>
          <w:tcPr>
            <w:tcW w:w="6822" w:type="dxa"/>
          </w:tcPr>
          <w:p w:rsidR="0039379C" w:rsidRDefault="0039379C" w:rsidP="005446BE">
            <w:pPr>
              <w:pStyle w:val="TableText"/>
              <w:rPr>
                <w:sz w:val="22"/>
              </w:rPr>
            </w:pPr>
            <w:r>
              <w:rPr>
                <w:sz w:val="22"/>
              </w:rPr>
              <w:t>Business Continuity Plan</w:t>
            </w:r>
          </w:p>
        </w:tc>
      </w:tr>
      <w:tr w:rsidR="000A34CD" w:rsidTr="008C7D58">
        <w:trPr>
          <w:cantSplit/>
          <w:trHeight w:val="400"/>
        </w:trPr>
        <w:tc>
          <w:tcPr>
            <w:tcW w:w="2268" w:type="dxa"/>
          </w:tcPr>
          <w:p w:rsidR="000A34CD" w:rsidRDefault="000A34CD" w:rsidP="008C7D58">
            <w:pPr>
              <w:pStyle w:val="TableText"/>
              <w:rPr>
                <w:b/>
                <w:sz w:val="22"/>
              </w:rPr>
            </w:pPr>
            <w:r>
              <w:rPr>
                <w:b/>
                <w:sz w:val="22"/>
              </w:rPr>
              <w:t>ODA</w:t>
            </w:r>
          </w:p>
        </w:tc>
        <w:tc>
          <w:tcPr>
            <w:tcW w:w="6822" w:type="dxa"/>
          </w:tcPr>
          <w:p w:rsidR="000A34CD" w:rsidRDefault="000A34CD" w:rsidP="008C7D58">
            <w:pPr>
              <w:pStyle w:val="TableText"/>
              <w:rPr>
                <w:sz w:val="22"/>
              </w:rPr>
            </w:pPr>
            <w:r>
              <w:rPr>
                <w:sz w:val="22"/>
              </w:rPr>
              <w:t>Optus Digital Agency</w:t>
            </w:r>
          </w:p>
        </w:tc>
      </w:tr>
      <w:tr w:rsidR="009F6AF9">
        <w:trPr>
          <w:cantSplit/>
          <w:trHeight w:val="400"/>
        </w:trPr>
        <w:tc>
          <w:tcPr>
            <w:tcW w:w="2268" w:type="dxa"/>
          </w:tcPr>
          <w:p w:rsidR="009F6AF9" w:rsidRDefault="0052519E">
            <w:pPr>
              <w:pStyle w:val="TableText"/>
              <w:rPr>
                <w:b/>
                <w:sz w:val="22"/>
              </w:rPr>
            </w:pPr>
            <w:r>
              <w:rPr>
                <w:b/>
                <w:sz w:val="22"/>
              </w:rPr>
              <w:lastRenderedPageBreak/>
              <w:t>MTO</w:t>
            </w:r>
          </w:p>
        </w:tc>
        <w:tc>
          <w:tcPr>
            <w:tcW w:w="6822" w:type="dxa"/>
          </w:tcPr>
          <w:p w:rsidR="009F6AF9" w:rsidRDefault="0052519E">
            <w:pPr>
              <w:pStyle w:val="TableText"/>
              <w:rPr>
                <w:sz w:val="22"/>
              </w:rPr>
            </w:pPr>
            <w:r>
              <w:rPr>
                <w:sz w:val="22"/>
              </w:rPr>
              <w:t>Maximum Tolerated Outage</w:t>
            </w:r>
          </w:p>
        </w:tc>
      </w:tr>
      <w:tr w:rsidR="0039379C" w:rsidTr="005446BE">
        <w:trPr>
          <w:cantSplit/>
          <w:trHeight w:val="400"/>
        </w:trPr>
        <w:tc>
          <w:tcPr>
            <w:tcW w:w="2268" w:type="dxa"/>
          </w:tcPr>
          <w:p w:rsidR="0039379C" w:rsidRDefault="0039379C" w:rsidP="005446BE">
            <w:pPr>
              <w:pStyle w:val="TableText"/>
              <w:rPr>
                <w:b/>
                <w:sz w:val="22"/>
              </w:rPr>
            </w:pPr>
            <w:r>
              <w:rPr>
                <w:b/>
                <w:sz w:val="22"/>
              </w:rPr>
              <w:t>DR</w:t>
            </w:r>
          </w:p>
        </w:tc>
        <w:tc>
          <w:tcPr>
            <w:tcW w:w="6822" w:type="dxa"/>
          </w:tcPr>
          <w:p w:rsidR="0039379C" w:rsidRDefault="0039379C" w:rsidP="005446BE">
            <w:pPr>
              <w:pStyle w:val="TableText"/>
              <w:rPr>
                <w:sz w:val="22"/>
              </w:rPr>
            </w:pPr>
            <w:r>
              <w:rPr>
                <w:sz w:val="22"/>
              </w:rPr>
              <w:t>Disaster Recovery</w:t>
            </w:r>
          </w:p>
        </w:tc>
      </w:tr>
      <w:tr w:rsidR="009F6AF9">
        <w:trPr>
          <w:cantSplit/>
          <w:trHeight w:val="400"/>
        </w:trPr>
        <w:tc>
          <w:tcPr>
            <w:tcW w:w="2268" w:type="dxa"/>
          </w:tcPr>
          <w:p w:rsidR="009F6AF9" w:rsidRDefault="0039379C">
            <w:pPr>
              <w:pStyle w:val="TableText"/>
              <w:rPr>
                <w:b/>
                <w:sz w:val="22"/>
              </w:rPr>
            </w:pPr>
            <w:r>
              <w:rPr>
                <w:b/>
                <w:sz w:val="22"/>
              </w:rPr>
              <w:t>HA</w:t>
            </w:r>
          </w:p>
        </w:tc>
        <w:tc>
          <w:tcPr>
            <w:tcW w:w="6822" w:type="dxa"/>
          </w:tcPr>
          <w:p w:rsidR="009F6AF9" w:rsidRDefault="0039379C">
            <w:pPr>
              <w:pStyle w:val="TableText"/>
              <w:rPr>
                <w:sz w:val="22"/>
              </w:rPr>
            </w:pPr>
            <w:r>
              <w:rPr>
                <w:sz w:val="22"/>
              </w:rPr>
              <w:t>High Availability</w:t>
            </w:r>
          </w:p>
        </w:tc>
      </w:tr>
      <w:tr w:rsidR="0039379C" w:rsidTr="005446BE">
        <w:trPr>
          <w:cantSplit/>
          <w:trHeight w:val="400"/>
        </w:trPr>
        <w:tc>
          <w:tcPr>
            <w:tcW w:w="2268" w:type="dxa"/>
          </w:tcPr>
          <w:p w:rsidR="0039379C" w:rsidRDefault="0039379C" w:rsidP="005446BE">
            <w:pPr>
              <w:pStyle w:val="TableText"/>
              <w:rPr>
                <w:b/>
                <w:sz w:val="22"/>
              </w:rPr>
            </w:pPr>
            <w:r>
              <w:rPr>
                <w:b/>
                <w:sz w:val="22"/>
              </w:rPr>
              <w:t>TSA</w:t>
            </w:r>
          </w:p>
        </w:tc>
        <w:tc>
          <w:tcPr>
            <w:tcW w:w="6822" w:type="dxa"/>
          </w:tcPr>
          <w:p w:rsidR="00D413CC" w:rsidRDefault="0039379C" w:rsidP="00587282">
            <w:pPr>
              <w:pStyle w:val="TableText"/>
              <w:rPr>
                <w:sz w:val="22"/>
              </w:rPr>
            </w:pPr>
            <w:r>
              <w:rPr>
                <w:sz w:val="22"/>
              </w:rPr>
              <w:t>The Search Agency (3</w:t>
            </w:r>
            <w:r w:rsidRPr="0039379C">
              <w:rPr>
                <w:sz w:val="22"/>
                <w:vertAlign w:val="superscript"/>
              </w:rPr>
              <w:t>rd</w:t>
            </w:r>
            <w:r>
              <w:rPr>
                <w:sz w:val="22"/>
              </w:rPr>
              <w:t xml:space="preserve"> party vendor)</w:t>
            </w:r>
          </w:p>
        </w:tc>
      </w:tr>
      <w:tr w:rsidR="00D413CC" w:rsidTr="00DD192B">
        <w:trPr>
          <w:cantSplit/>
          <w:trHeight w:val="400"/>
        </w:trPr>
        <w:tc>
          <w:tcPr>
            <w:tcW w:w="2268" w:type="dxa"/>
          </w:tcPr>
          <w:p w:rsidR="00D413CC" w:rsidRPr="00587282" w:rsidRDefault="00D413CC" w:rsidP="00D413CC">
            <w:pPr>
              <w:pStyle w:val="TableText"/>
              <w:rPr>
                <w:b/>
                <w:sz w:val="22"/>
              </w:rPr>
            </w:pPr>
            <w:r w:rsidRPr="00587282">
              <w:rPr>
                <w:b/>
                <w:sz w:val="22"/>
              </w:rPr>
              <w:t>FSSG</w:t>
            </w:r>
          </w:p>
        </w:tc>
        <w:tc>
          <w:tcPr>
            <w:tcW w:w="6822" w:type="dxa"/>
          </w:tcPr>
          <w:p w:rsidR="00D413CC" w:rsidRPr="00587282" w:rsidRDefault="00D413CC" w:rsidP="00DD192B">
            <w:pPr>
              <w:pStyle w:val="TableText"/>
              <w:rPr>
                <w:sz w:val="22"/>
              </w:rPr>
            </w:pPr>
            <w:r w:rsidRPr="00587282">
              <w:rPr>
                <w:sz w:val="22"/>
              </w:rPr>
              <w:t xml:space="preserve">Focus </w:t>
            </w:r>
            <w:proofErr w:type="spellStart"/>
            <w:r w:rsidRPr="00587282">
              <w:rPr>
                <w:sz w:val="22"/>
              </w:rPr>
              <w:t>Staffware</w:t>
            </w:r>
            <w:proofErr w:type="spellEnd"/>
            <w:r w:rsidRPr="00587282">
              <w:rPr>
                <w:sz w:val="22"/>
              </w:rPr>
              <w:t xml:space="preserve"> Support Group</w:t>
            </w:r>
          </w:p>
          <w:p w:rsidR="00D413CC" w:rsidRPr="00587282" w:rsidRDefault="00D413CC" w:rsidP="00DD192B">
            <w:pPr>
              <w:pStyle w:val="TableText"/>
              <w:rPr>
                <w:sz w:val="22"/>
              </w:rPr>
            </w:pPr>
          </w:p>
        </w:tc>
      </w:tr>
      <w:tr w:rsidR="009F6AF9">
        <w:trPr>
          <w:cantSplit/>
          <w:trHeight w:val="400"/>
        </w:trPr>
        <w:tc>
          <w:tcPr>
            <w:tcW w:w="2268" w:type="dxa"/>
          </w:tcPr>
          <w:p w:rsidR="009F6AF9" w:rsidRDefault="009F6AF9">
            <w:pPr>
              <w:pStyle w:val="TableText"/>
              <w:rPr>
                <w:b/>
                <w:sz w:val="22"/>
              </w:rPr>
            </w:pPr>
          </w:p>
        </w:tc>
        <w:tc>
          <w:tcPr>
            <w:tcW w:w="6822" w:type="dxa"/>
          </w:tcPr>
          <w:p w:rsidR="009F6AF9" w:rsidRDefault="009F6AF9">
            <w:pPr>
              <w:pStyle w:val="TableText"/>
              <w:rPr>
                <w:sz w:val="22"/>
              </w:rPr>
            </w:pPr>
          </w:p>
        </w:tc>
      </w:tr>
      <w:tr w:rsidR="009F6AF9">
        <w:trPr>
          <w:cantSplit/>
          <w:trHeight w:val="400"/>
        </w:trPr>
        <w:tc>
          <w:tcPr>
            <w:tcW w:w="2268" w:type="dxa"/>
          </w:tcPr>
          <w:p w:rsidR="009F6AF9" w:rsidRDefault="009F6AF9">
            <w:pPr>
              <w:pStyle w:val="TableText"/>
              <w:rPr>
                <w:b/>
                <w:sz w:val="22"/>
              </w:rPr>
            </w:pPr>
          </w:p>
        </w:tc>
        <w:tc>
          <w:tcPr>
            <w:tcW w:w="6822" w:type="dxa"/>
          </w:tcPr>
          <w:p w:rsidR="009F6AF9" w:rsidRDefault="009F6AF9">
            <w:pPr>
              <w:pStyle w:val="TableText"/>
              <w:rPr>
                <w:sz w:val="22"/>
              </w:rPr>
            </w:pPr>
          </w:p>
        </w:tc>
      </w:tr>
    </w:tbl>
    <w:p w:rsidR="009F6AF9" w:rsidRDefault="0052519E" w:rsidP="008E7878">
      <w:pPr>
        <w:pStyle w:val="Heading1"/>
      </w:pPr>
      <w:bookmarkStart w:id="47" w:name="_Toc437670326"/>
      <w:bookmarkStart w:id="48" w:name="_Toc530979631"/>
      <w:bookmarkStart w:id="49" w:name="_Toc330970662"/>
      <w:bookmarkEnd w:id="35"/>
      <w:bookmarkEnd w:id="36"/>
      <w:bookmarkEnd w:id="37"/>
      <w:bookmarkEnd w:id="38"/>
      <w:bookmarkEnd w:id="39"/>
      <w:bookmarkEnd w:id="40"/>
      <w:bookmarkEnd w:id="41"/>
      <w:bookmarkEnd w:id="42"/>
      <w:bookmarkEnd w:id="43"/>
      <w:r>
        <w:lastRenderedPageBreak/>
        <w:t>Approach</w:t>
      </w:r>
      <w:bookmarkEnd w:id="47"/>
      <w:bookmarkEnd w:id="48"/>
      <w:bookmarkEnd w:id="49"/>
    </w:p>
    <w:p w:rsidR="00CB60C3" w:rsidRDefault="00CB60C3" w:rsidP="007E462E">
      <w:pPr>
        <w:ind w:left="0"/>
        <w:jc w:val="left"/>
      </w:pPr>
      <w:r>
        <w:t xml:space="preserve">At a high level order processing </w:t>
      </w:r>
      <w:r w:rsidR="0039379C">
        <w:t xml:space="preserve">for the Optus Digital Agency product </w:t>
      </w:r>
      <w:r>
        <w:t xml:space="preserve">goes from SODA &gt; </w:t>
      </w:r>
      <w:proofErr w:type="spellStart"/>
      <w:r>
        <w:t>iProcess</w:t>
      </w:r>
      <w:proofErr w:type="spellEnd"/>
      <w:r>
        <w:t xml:space="preserve"> &gt; TSA. The BCP approach </w:t>
      </w:r>
      <w:r w:rsidR="00B918C5">
        <w:t xml:space="preserve">for recovery </w:t>
      </w:r>
      <w:r>
        <w:t xml:space="preserve">differs depending upon which </w:t>
      </w:r>
      <w:r w:rsidR="0039379C">
        <w:t xml:space="preserve">of the </w:t>
      </w:r>
      <w:r>
        <w:t>system</w:t>
      </w:r>
      <w:r w:rsidR="0039379C">
        <w:t>s</w:t>
      </w:r>
      <w:r>
        <w:t xml:space="preserve"> fails.</w:t>
      </w:r>
      <w:r w:rsidR="0039379C">
        <w:t xml:space="preserve"> The ODA solution has a DR exemption on some systems due to </w:t>
      </w:r>
      <w:r w:rsidR="00B918C5">
        <w:t>their</w:t>
      </w:r>
      <w:r w:rsidR="0039379C">
        <w:t xml:space="preserve"> High Availability</w:t>
      </w:r>
      <w:r w:rsidR="00B918C5">
        <w:t xml:space="preserve"> status</w:t>
      </w:r>
      <w:r w:rsidR="0039379C">
        <w:t>. See section 3 of this document for IT descriptions of HA as well as DR categorisation of each system.</w:t>
      </w:r>
    </w:p>
    <w:p w:rsidR="00EA79B7" w:rsidRDefault="00EA79B7" w:rsidP="007E462E">
      <w:pPr>
        <w:ind w:left="0"/>
        <w:jc w:val="left"/>
      </w:pPr>
      <w:r>
        <w:t xml:space="preserve">Where any major fault occurs </w:t>
      </w:r>
      <w:r w:rsidR="00B918C5">
        <w:t xml:space="preserve">on the ODA solution, </w:t>
      </w:r>
      <w:r>
        <w:t xml:space="preserve">SODA </w:t>
      </w:r>
      <w:r w:rsidR="007E462E">
        <w:t xml:space="preserve">front-end access </w:t>
      </w:r>
      <w:r>
        <w:t>will be made unavailable</w:t>
      </w:r>
      <w:r w:rsidR="00B918C5">
        <w:t xml:space="preserve"> and Command Centre notification issued to internal users</w:t>
      </w:r>
      <w:r w:rsidR="007E462E">
        <w:t>. This would stop</w:t>
      </w:r>
      <w:r>
        <w:t xml:space="preserve"> </w:t>
      </w:r>
      <w:r w:rsidR="007E462E">
        <w:t xml:space="preserve">any </w:t>
      </w:r>
      <w:r>
        <w:t xml:space="preserve">new orders and self-serve changes whilst restores are </w:t>
      </w:r>
      <w:r w:rsidR="00B918C5">
        <w:t xml:space="preserve">being </w:t>
      </w:r>
      <w:r>
        <w:t xml:space="preserve">performed. </w:t>
      </w:r>
      <w:r w:rsidR="007E462E">
        <w:t xml:space="preserve">Such a method </w:t>
      </w:r>
      <w:r>
        <w:t xml:space="preserve">is to reduce the challenges in synchronising systems as data gaps will be </w:t>
      </w:r>
      <w:r w:rsidR="00B918C5">
        <w:t>reduced by not allowing new and change orders</w:t>
      </w:r>
      <w:r>
        <w:t xml:space="preserve"> (</w:t>
      </w:r>
      <w:proofErr w:type="spellStart"/>
      <w:r w:rsidR="007E462E">
        <w:t>ie</w:t>
      </w:r>
      <w:proofErr w:type="spellEnd"/>
      <w:r>
        <w:t xml:space="preserve"> </w:t>
      </w:r>
      <w:r w:rsidR="00B918C5">
        <w:t xml:space="preserve">new </w:t>
      </w:r>
      <w:r>
        <w:t xml:space="preserve">orders won’t add to data gaps between systems). </w:t>
      </w:r>
      <w:r w:rsidR="007E462E">
        <w:br/>
      </w:r>
      <w:r>
        <w:t>Although not being able to sell the product during such times is a negative customer experience the risk in allowing order</w:t>
      </w:r>
      <w:r w:rsidR="003253EC">
        <w:t>s to be captured</w:t>
      </w:r>
      <w:r>
        <w:t xml:space="preserve"> and</w:t>
      </w:r>
      <w:r w:rsidR="003253EC">
        <w:t xml:space="preserve"> then</w:t>
      </w:r>
      <w:r>
        <w:t xml:space="preserve"> </w:t>
      </w:r>
      <w:r w:rsidR="003253EC">
        <w:t xml:space="preserve">hitting subsequent </w:t>
      </w:r>
      <w:r>
        <w:t>provisioning pro</w:t>
      </w:r>
      <w:r w:rsidR="003253EC">
        <w:t>blems and delays is considered to outweigh this.</w:t>
      </w:r>
    </w:p>
    <w:p w:rsidR="00587282" w:rsidRPr="00CB60C3" w:rsidRDefault="00587282" w:rsidP="007E462E">
      <w:pPr>
        <w:ind w:left="0"/>
        <w:jc w:val="left"/>
      </w:pPr>
      <w:r>
        <w:t xml:space="preserve">The two main internal support areas are IT Web Support, Service Operations and externally TSA. In some instances all groups will be involved in identifying and </w:t>
      </w:r>
      <w:r w:rsidR="006220BA">
        <w:t>troubleshooting</w:t>
      </w:r>
      <w:r>
        <w:t xml:space="preserve"> an issue. In </w:t>
      </w:r>
      <w:proofErr w:type="spellStart"/>
      <w:r>
        <w:t>otherwords</w:t>
      </w:r>
      <w:proofErr w:type="spellEnd"/>
      <w:r>
        <w:t xml:space="preserve"> in the continuity steps described below although one area is identified as the prime – the other 2 groups may also be involved in assisting with issue resolution.</w:t>
      </w:r>
    </w:p>
    <w:p w:rsidR="00CB60C3" w:rsidRDefault="00CC7AC6" w:rsidP="00CB60C3">
      <w:pPr>
        <w:pStyle w:val="Heading2"/>
      </w:pPr>
      <w:bookmarkStart w:id="50" w:name="_Toc330970663"/>
      <w:r>
        <w:t xml:space="preserve">SODA failure: </w:t>
      </w:r>
      <w:r w:rsidR="00CB60C3">
        <w:t>Re-create SODA transactions</w:t>
      </w:r>
      <w:bookmarkEnd w:id="50"/>
    </w:p>
    <w:p w:rsidR="00CB60C3" w:rsidRDefault="00CB60C3" w:rsidP="007E462E">
      <w:pPr>
        <w:ind w:left="0"/>
        <w:jc w:val="left"/>
      </w:pPr>
      <w:r>
        <w:t xml:space="preserve">In the instance of a data gap that has resulted from SODA system being down prior to back-up; the high level approach is to review </w:t>
      </w:r>
      <w:proofErr w:type="spellStart"/>
      <w:r>
        <w:t>iProcess</w:t>
      </w:r>
      <w:proofErr w:type="spellEnd"/>
      <w:r>
        <w:t xml:space="preserve"> </w:t>
      </w:r>
      <w:r w:rsidR="008346A1">
        <w:t>(</w:t>
      </w:r>
      <w:r>
        <w:t>or TSA</w:t>
      </w:r>
      <w:r w:rsidR="008346A1">
        <w:t>)</w:t>
      </w:r>
      <w:r>
        <w:t xml:space="preserve"> backups and logs to establish the gap. Transactions missing from SODA then need to be recreated in</w:t>
      </w:r>
      <w:r w:rsidR="00B918C5">
        <w:t xml:space="preserve"> SODA</w:t>
      </w:r>
      <w:r>
        <w:t xml:space="preserve"> based on </w:t>
      </w:r>
      <w:r w:rsidR="008346A1">
        <w:t xml:space="preserve">this </w:t>
      </w:r>
      <w:r>
        <w:t>backup/log information.</w:t>
      </w:r>
      <w:r w:rsidR="003253EC">
        <w:t xml:space="preserve"> There are 2 scenarios that can occur in this instance as outlined below.</w:t>
      </w:r>
    </w:p>
    <w:p w:rsidR="00CB60C3" w:rsidRDefault="00CB60C3" w:rsidP="007E462E">
      <w:pPr>
        <w:ind w:left="0"/>
        <w:jc w:val="left"/>
      </w:pPr>
      <w:r w:rsidRPr="00CB60C3">
        <w:rPr>
          <w:b/>
        </w:rPr>
        <w:t>Scenario</w:t>
      </w:r>
      <w:r w:rsidR="006220BA">
        <w:rPr>
          <w:b/>
        </w:rPr>
        <w:t xml:space="preserve"> 1</w:t>
      </w:r>
      <w:r>
        <w:t xml:space="preserve">: </w:t>
      </w:r>
      <w:r w:rsidRPr="00CB60C3">
        <w:rPr>
          <w:strike/>
        </w:rPr>
        <w:t>SODA</w:t>
      </w:r>
      <w:r>
        <w:t xml:space="preserve"> &gt; </w:t>
      </w:r>
      <w:proofErr w:type="spellStart"/>
      <w:r>
        <w:t>iProcess</w:t>
      </w:r>
      <w:proofErr w:type="spellEnd"/>
      <w:r>
        <w:t xml:space="preserve"> &gt; TSA</w:t>
      </w:r>
    </w:p>
    <w:p w:rsidR="006220BA" w:rsidRDefault="00CB60C3" w:rsidP="007E462E">
      <w:pPr>
        <w:ind w:left="0"/>
        <w:jc w:val="left"/>
      </w:pPr>
      <w:r>
        <w:t xml:space="preserve">This scenario covers where SODA system is not available; however there </w:t>
      </w:r>
      <w:r w:rsidR="006220BA">
        <w:t>are</w:t>
      </w:r>
      <w:r>
        <w:t xml:space="preserve"> (very recent) transactions that have flowed from SODA into the downstream systems</w:t>
      </w:r>
      <w:r w:rsidR="006220BA">
        <w:t>. In this case</w:t>
      </w:r>
      <w:r w:rsidR="00CC7AC6">
        <w:t xml:space="preserve"> there </w:t>
      </w:r>
      <w:r w:rsidR="006220BA">
        <w:t>would be</w:t>
      </w:r>
      <w:r w:rsidR="00CC7AC6">
        <w:t xml:space="preserve"> </w:t>
      </w:r>
      <w:r w:rsidR="006220BA">
        <w:t xml:space="preserve">a </w:t>
      </w:r>
      <w:r w:rsidR="00CC7AC6">
        <w:t xml:space="preserve">data gap between SODA and the downstream platforms. </w:t>
      </w:r>
      <w:r w:rsidR="006902C0">
        <w:t xml:space="preserve">In more technical terms SODA database crashes after </w:t>
      </w:r>
      <w:proofErr w:type="spellStart"/>
      <w:r w:rsidR="006902C0">
        <w:t>iProcess</w:t>
      </w:r>
      <w:proofErr w:type="spellEnd"/>
      <w:r w:rsidR="006902C0">
        <w:t xml:space="preserve"> sent site deployment request to TSA.</w:t>
      </w:r>
      <w:r w:rsidR="006902C0">
        <w:br/>
      </w:r>
      <w:r w:rsidR="003253EC">
        <w:br/>
      </w:r>
      <w:r w:rsidR="00B918C5">
        <w:t xml:space="preserve">As </w:t>
      </w:r>
      <w:r w:rsidR="00CC7AC6">
        <w:t xml:space="preserve">SODA backups </w:t>
      </w:r>
      <w:r w:rsidR="008346A1">
        <w:t>would not have captured the most</w:t>
      </w:r>
      <w:r w:rsidR="00CC7AC6">
        <w:t xml:space="preserve"> </w:t>
      </w:r>
      <w:r w:rsidR="00B918C5">
        <w:t xml:space="preserve">recent </w:t>
      </w:r>
      <w:r w:rsidR="00CC7AC6">
        <w:t>transactions</w:t>
      </w:r>
      <w:r w:rsidR="006220BA">
        <w:t xml:space="preserve"> </w:t>
      </w:r>
      <w:proofErr w:type="spellStart"/>
      <w:r w:rsidR="006220BA">
        <w:t>iProcess</w:t>
      </w:r>
      <w:proofErr w:type="spellEnd"/>
      <w:r w:rsidR="006220BA">
        <w:t xml:space="preserve"> would </w:t>
      </w:r>
      <w:r w:rsidR="006902C0">
        <w:t>contain</w:t>
      </w:r>
      <w:r w:rsidR="006220BA">
        <w:t xml:space="preserve"> </w:t>
      </w:r>
      <w:r w:rsidR="008346A1">
        <w:t xml:space="preserve">current </w:t>
      </w:r>
      <w:r w:rsidR="006220BA">
        <w:t>data</w:t>
      </w:r>
      <w:r w:rsidR="00CC7AC6">
        <w:t>.</w:t>
      </w:r>
      <w:r w:rsidR="006220BA">
        <w:t xml:space="preserve"> </w:t>
      </w:r>
      <w:r w:rsidR="008346A1">
        <w:t>[</w:t>
      </w:r>
      <w:r w:rsidR="006220BA">
        <w:t xml:space="preserve">In transferring data from SODA to </w:t>
      </w:r>
      <w:proofErr w:type="spellStart"/>
      <w:r w:rsidR="006220BA">
        <w:t>iProcess</w:t>
      </w:r>
      <w:proofErr w:type="spellEnd"/>
      <w:r w:rsidR="006220BA">
        <w:t xml:space="preserve"> there are 2 </w:t>
      </w:r>
      <w:proofErr w:type="spellStart"/>
      <w:r w:rsidR="006220BA">
        <w:t>callback</w:t>
      </w:r>
      <w:r w:rsidR="00955511">
        <w:t>s</w:t>
      </w:r>
      <w:proofErr w:type="spellEnd"/>
      <w:r w:rsidR="00955511">
        <w:t xml:space="preserve"> made</w:t>
      </w:r>
      <w:r w:rsidR="006220BA">
        <w:t xml:space="preserve"> from </w:t>
      </w:r>
      <w:proofErr w:type="spellStart"/>
      <w:r w:rsidR="006220BA">
        <w:t>iProcess</w:t>
      </w:r>
      <w:proofErr w:type="spellEnd"/>
      <w:r w:rsidR="006220BA">
        <w:t xml:space="preserve"> - an acknowledgement </w:t>
      </w:r>
      <w:proofErr w:type="spellStart"/>
      <w:r w:rsidR="006220BA">
        <w:t>call</w:t>
      </w:r>
      <w:r w:rsidR="00955511">
        <w:t>back</w:t>
      </w:r>
      <w:proofErr w:type="spellEnd"/>
      <w:r w:rsidR="006220BA">
        <w:t xml:space="preserve"> and a complet</w:t>
      </w:r>
      <w:r w:rsidR="00EA79B7">
        <w:t>ion</w:t>
      </w:r>
      <w:r w:rsidR="006220BA">
        <w:t xml:space="preserve"> </w:t>
      </w:r>
      <w:proofErr w:type="spellStart"/>
      <w:r w:rsidR="006220BA">
        <w:t>call</w:t>
      </w:r>
      <w:r w:rsidR="00955511">
        <w:t>back</w:t>
      </w:r>
      <w:proofErr w:type="spellEnd"/>
      <w:r w:rsidR="006220BA">
        <w:t>.</w:t>
      </w:r>
      <w:r w:rsidR="008346A1">
        <w:t>]</w:t>
      </w:r>
      <w:r w:rsidR="006220BA">
        <w:t xml:space="preserve"> </w:t>
      </w:r>
      <w:r w:rsidR="00EA79B7">
        <w:t>In this instance s</w:t>
      </w:r>
      <w:r w:rsidR="006220BA">
        <w:t xml:space="preserve">ome transactions </w:t>
      </w:r>
      <w:r w:rsidR="00EA79B7">
        <w:t xml:space="preserve">that </w:t>
      </w:r>
      <w:r w:rsidR="006220BA">
        <w:t xml:space="preserve">have only been acknowledged in SODA (and not captured in one of the </w:t>
      </w:r>
      <w:r w:rsidR="003253EC">
        <w:t xml:space="preserve">SODA </w:t>
      </w:r>
      <w:r w:rsidR="006220BA">
        <w:t>hourly back-ups)</w:t>
      </w:r>
      <w:r w:rsidR="00EA79B7">
        <w:t xml:space="preserve"> will be lost by SODA and need to be restored via </w:t>
      </w:r>
      <w:proofErr w:type="spellStart"/>
      <w:r w:rsidR="00EA79B7">
        <w:t>iProcess</w:t>
      </w:r>
      <w:proofErr w:type="spellEnd"/>
      <w:r w:rsidR="00EA79B7">
        <w:t>.</w:t>
      </w:r>
    </w:p>
    <w:p w:rsidR="00EA79B7" w:rsidRDefault="006220BA" w:rsidP="007E462E">
      <w:pPr>
        <w:ind w:left="0"/>
        <w:jc w:val="left"/>
      </w:pPr>
      <w:r w:rsidRPr="006220BA">
        <w:rPr>
          <w:b/>
        </w:rPr>
        <w:t>Impacts:</w:t>
      </w:r>
      <w:r>
        <w:t xml:space="preserve"> </w:t>
      </w:r>
      <w:r w:rsidR="00497936">
        <w:br/>
        <w:t>SODA users would be impacted by this type of outage –both end-users attempting self-serve changes and Sales staff trying to place new provisioning orders would be impacted</w:t>
      </w:r>
      <w:r w:rsidR="008346A1">
        <w:t xml:space="preserve"> and not able to access the platform</w:t>
      </w:r>
      <w:r w:rsidR="00497936">
        <w:t>.</w:t>
      </w:r>
    </w:p>
    <w:p w:rsidR="00EA79B7" w:rsidRDefault="006220BA" w:rsidP="007E462E">
      <w:pPr>
        <w:ind w:left="0"/>
        <w:jc w:val="left"/>
      </w:pPr>
      <w:r>
        <w:br/>
      </w:r>
      <w:r w:rsidR="00EA79B7" w:rsidRPr="00F75DFE">
        <w:rPr>
          <w:b/>
        </w:rPr>
        <w:t>Identification</w:t>
      </w:r>
      <w:r w:rsidR="00EA79B7">
        <w:rPr>
          <w:b/>
        </w:rPr>
        <w:t>/Detection of issue</w:t>
      </w:r>
      <w:r w:rsidR="00EA79B7">
        <w:t xml:space="preserve"> – </w:t>
      </w:r>
      <w:r w:rsidR="00EA79B7">
        <w:br/>
        <w:t>- Site deployment call back from TSA fails.</w:t>
      </w:r>
      <w:r w:rsidR="00EA79B7">
        <w:br/>
        <w:t>- Customer contacts Optus support advising website not provisioned (or change made not reflected on web site).</w:t>
      </w:r>
      <w:r w:rsidR="00EA79B7">
        <w:br/>
        <w:t>- TSA and Optus monitoring</w:t>
      </w:r>
      <w:r w:rsidR="00EA79B7">
        <w:br/>
      </w:r>
      <w:r w:rsidR="00EA79B7">
        <w:rPr>
          <w:b/>
        </w:rPr>
        <w:t>Continuity Steps</w:t>
      </w:r>
      <w:r w:rsidR="00EA79B7">
        <w:t xml:space="preserve"> -</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3"/>
        <w:gridCol w:w="2587"/>
        <w:gridCol w:w="2494"/>
        <w:gridCol w:w="1175"/>
      </w:tblGrid>
      <w:tr w:rsidR="00EA79B7" w:rsidRPr="00183316" w:rsidTr="00EA79B7">
        <w:tc>
          <w:tcPr>
            <w:tcW w:w="2783" w:type="dxa"/>
            <w:shd w:val="clear" w:color="auto" w:fill="auto"/>
          </w:tcPr>
          <w:p w:rsidR="00EA79B7" w:rsidRPr="00004D51" w:rsidRDefault="00EA79B7" w:rsidP="00EA79B7">
            <w:pPr>
              <w:ind w:left="0"/>
              <w:jc w:val="left"/>
              <w:rPr>
                <w:b/>
              </w:rPr>
            </w:pPr>
            <w:r w:rsidRPr="00004D51">
              <w:rPr>
                <w:b/>
              </w:rPr>
              <w:lastRenderedPageBreak/>
              <w:t>Task</w:t>
            </w:r>
          </w:p>
        </w:tc>
        <w:tc>
          <w:tcPr>
            <w:tcW w:w="2587" w:type="dxa"/>
            <w:shd w:val="clear" w:color="auto" w:fill="auto"/>
          </w:tcPr>
          <w:p w:rsidR="00EA79B7" w:rsidRPr="00004D51" w:rsidRDefault="00EA79B7" w:rsidP="00EA79B7">
            <w:pPr>
              <w:ind w:left="0"/>
              <w:jc w:val="left"/>
              <w:rPr>
                <w:b/>
              </w:rPr>
            </w:pPr>
            <w:r w:rsidRPr="00004D51">
              <w:rPr>
                <w:b/>
              </w:rPr>
              <w:t>Who</w:t>
            </w:r>
          </w:p>
        </w:tc>
        <w:tc>
          <w:tcPr>
            <w:tcW w:w="2494" w:type="dxa"/>
            <w:shd w:val="clear" w:color="auto" w:fill="auto"/>
          </w:tcPr>
          <w:p w:rsidR="00EA79B7" w:rsidRPr="00004D51" w:rsidRDefault="00EA79B7" w:rsidP="00EA79B7">
            <w:pPr>
              <w:ind w:left="0"/>
              <w:jc w:val="left"/>
              <w:rPr>
                <w:b/>
              </w:rPr>
            </w:pPr>
            <w:r w:rsidRPr="00004D51">
              <w:rPr>
                <w:b/>
              </w:rPr>
              <w:t>Contact</w:t>
            </w:r>
          </w:p>
        </w:tc>
        <w:tc>
          <w:tcPr>
            <w:tcW w:w="1175" w:type="dxa"/>
            <w:shd w:val="clear" w:color="auto" w:fill="auto"/>
          </w:tcPr>
          <w:p w:rsidR="00EA79B7" w:rsidRPr="00004D51" w:rsidRDefault="00EA79B7" w:rsidP="00EA79B7">
            <w:pPr>
              <w:ind w:left="0"/>
              <w:jc w:val="left"/>
              <w:rPr>
                <w:b/>
              </w:rPr>
            </w:pPr>
            <w:r w:rsidRPr="00004D51">
              <w:rPr>
                <w:b/>
              </w:rPr>
              <w:t>Duration</w:t>
            </w:r>
          </w:p>
        </w:tc>
      </w:tr>
      <w:tr w:rsidR="00EA79B7" w:rsidTr="00EA79B7">
        <w:tc>
          <w:tcPr>
            <w:tcW w:w="2783" w:type="dxa"/>
            <w:shd w:val="clear" w:color="auto" w:fill="auto"/>
          </w:tcPr>
          <w:p w:rsidR="00EA79B7" w:rsidRDefault="00EA79B7" w:rsidP="006902C0">
            <w:pPr>
              <w:ind w:left="0"/>
              <w:jc w:val="left"/>
            </w:pPr>
            <w:r>
              <w:t>Recover SODA</w:t>
            </w:r>
            <w:r w:rsidR="006902C0">
              <w:t xml:space="preserve"> DB from backup</w:t>
            </w:r>
          </w:p>
        </w:tc>
        <w:tc>
          <w:tcPr>
            <w:tcW w:w="2587" w:type="dxa"/>
            <w:shd w:val="clear" w:color="auto" w:fill="auto"/>
          </w:tcPr>
          <w:p w:rsidR="00EA79B7" w:rsidRDefault="00EA79B7" w:rsidP="00EA79B7">
            <w:pPr>
              <w:ind w:left="0"/>
              <w:jc w:val="left"/>
            </w:pPr>
            <w:r>
              <w:t>IT Web Support</w:t>
            </w:r>
          </w:p>
        </w:tc>
        <w:tc>
          <w:tcPr>
            <w:tcW w:w="2494" w:type="dxa"/>
            <w:shd w:val="clear" w:color="auto" w:fill="auto"/>
          </w:tcPr>
          <w:p w:rsidR="00EA79B7" w:rsidRDefault="00EA79B7" w:rsidP="00EA79B7">
            <w:pPr>
              <w:ind w:left="0"/>
              <w:jc w:val="left"/>
            </w:pPr>
            <w:r>
              <w:t>Sanjib Biswas</w:t>
            </w:r>
          </w:p>
        </w:tc>
        <w:tc>
          <w:tcPr>
            <w:tcW w:w="1175" w:type="dxa"/>
            <w:shd w:val="clear" w:color="auto" w:fill="auto"/>
          </w:tcPr>
          <w:p w:rsidR="00EA79B7" w:rsidRDefault="00EA79B7" w:rsidP="00EA79B7">
            <w:pPr>
              <w:ind w:left="0"/>
              <w:jc w:val="left"/>
            </w:pPr>
            <w:r>
              <w:t>Based on SLA</w:t>
            </w:r>
          </w:p>
        </w:tc>
      </w:tr>
      <w:tr w:rsidR="00EA79B7" w:rsidTr="00EA79B7">
        <w:tc>
          <w:tcPr>
            <w:tcW w:w="2783" w:type="dxa"/>
            <w:shd w:val="clear" w:color="auto" w:fill="auto"/>
          </w:tcPr>
          <w:p w:rsidR="00EA79B7" w:rsidRDefault="00EA79B7" w:rsidP="00EA79B7">
            <w:pPr>
              <w:ind w:left="0"/>
              <w:jc w:val="left"/>
            </w:pPr>
            <w:r>
              <w:t>Engage IPG DB</w:t>
            </w:r>
          </w:p>
        </w:tc>
        <w:tc>
          <w:tcPr>
            <w:tcW w:w="2587" w:type="dxa"/>
            <w:shd w:val="clear" w:color="auto" w:fill="auto"/>
          </w:tcPr>
          <w:p w:rsidR="00EA79B7" w:rsidRDefault="00EA79B7" w:rsidP="00EA79B7">
            <w:pPr>
              <w:ind w:left="0"/>
              <w:jc w:val="left"/>
            </w:pPr>
            <w:r>
              <w:t>IT Web Support</w:t>
            </w:r>
          </w:p>
        </w:tc>
        <w:tc>
          <w:tcPr>
            <w:tcW w:w="2494" w:type="dxa"/>
            <w:shd w:val="clear" w:color="auto" w:fill="auto"/>
          </w:tcPr>
          <w:p w:rsidR="00EA79B7" w:rsidRDefault="00EA79B7" w:rsidP="00EA79B7">
            <w:pPr>
              <w:ind w:left="0"/>
              <w:jc w:val="left"/>
            </w:pPr>
            <w:r>
              <w:t>Sanjib Biswas</w:t>
            </w:r>
          </w:p>
        </w:tc>
        <w:tc>
          <w:tcPr>
            <w:tcW w:w="1175" w:type="dxa"/>
            <w:shd w:val="clear" w:color="auto" w:fill="auto"/>
          </w:tcPr>
          <w:p w:rsidR="00EA79B7" w:rsidRDefault="00EA79B7" w:rsidP="00EA79B7">
            <w:pPr>
              <w:ind w:left="0"/>
              <w:jc w:val="left"/>
            </w:pPr>
            <w:r>
              <w:t>Based on SLA</w:t>
            </w:r>
          </w:p>
        </w:tc>
      </w:tr>
      <w:tr w:rsidR="00EA79B7" w:rsidRPr="00CC7AC6" w:rsidTr="00EA79B7">
        <w:tc>
          <w:tcPr>
            <w:tcW w:w="2783" w:type="dxa"/>
            <w:shd w:val="clear" w:color="auto" w:fill="auto"/>
          </w:tcPr>
          <w:p w:rsidR="00EA79B7" w:rsidRPr="00EA79B7" w:rsidRDefault="00EA79B7" w:rsidP="00EA79B7">
            <w:pPr>
              <w:ind w:left="0"/>
              <w:jc w:val="left"/>
            </w:pPr>
            <w:r w:rsidRPr="00EA79B7">
              <w:t>Restore from previous back-up</w:t>
            </w:r>
            <w:r w:rsidR="000543BB">
              <w:t xml:space="preserve"> (Restart databases)</w:t>
            </w:r>
          </w:p>
        </w:tc>
        <w:tc>
          <w:tcPr>
            <w:tcW w:w="2587" w:type="dxa"/>
            <w:shd w:val="clear" w:color="auto" w:fill="auto"/>
          </w:tcPr>
          <w:p w:rsidR="00EA79B7" w:rsidRPr="00EA79B7" w:rsidRDefault="00EA79B7" w:rsidP="00EA79B7">
            <w:pPr>
              <w:ind w:left="0"/>
              <w:jc w:val="left"/>
            </w:pPr>
            <w:r w:rsidRPr="00EA79B7">
              <w:t>IPG DB</w:t>
            </w:r>
          </w:p>
        </w:tc>
        <w:tc>
          <w:tcPr>
            <w:tcW w:w="2494" w:type="dxa"/>
            <w:shd w:val="clear" w:color="auto" w:fill="auto"/>
          </w:tcPr>
          <w:p w:rsidR="00EA79B7" w:rsidRPr="00EA79B7" w:rsidRDefault="00B918C5" w:rsidP="00B918C5">
            <w:pPr>
              <w:ind w:left="0"/>
              <w:jc w:val="left"/>
            </w:pPr>
            <w:proofErr w:type="spellStart"/>
            <w:r w:rsidRPr="00B918C5">
              <w:t>Senthil</w:t>
            </w:r>
            <w:proofErr w:type="spellEnd"/>
            <w:r w:rsidRPr="00B918C5">
              <w:t xml:space="preserve"> </w:t>
            </w:r>
            <w:proofErr w:type="spellStart"/>
            <w:r w:rsidRPr="00B918C5">
              <w:t>T</w:t>
            </w:r>
            <w:r>
              <w:t>hirunavukkarasu</w:t>
            </w:r>
            <w:proofErr w:type="spellEnd"/>
          </w:p>
        </w:tc>
        <w:tc>
          <w:tcPr>
            <w:tcW w:w="1175" w:type="dxa"/>
            <w:shd w:val="clear" w:color="auto" w:fill="auto"/>
          </w:tcPr>
          <w:p w:rsidR="00EA79B7" w:rsidRPr="00B918C5" w:rsidRDefault="00B918C5" w:rsidP="00EA79B7">
            <w:pPr>
              <w:ind w:left="0"/>
              <w:jc w:val="left"/>
              <w:rPr>
                <w:b/>
              </w:rPr>
            </w:pPr>
            <w:r>
              <w:t>Based on SLA</w:t>
            </w:r>
          </w:p>
        </w:tc>
      </w:tr>
      <w:tr w:rsidR="006902C0" w:rsidRPr="00CC7AC6" w:rsidTr="00181C7D">
        <w:tc>
          <w:tcPr>
            <w:tcW w:w="2783" w:type="dxa"/>
            <w:shd w:val="clear" w:color="auto" w:fill="auto"/>
          </w:tcPr>
          <w:p w:rsidR="006902C0" w:rsidRPr="00EA79B7" w:rsidRDefault="006902C0" w:rsidP="00181C7D">
            <w:pPr>
              <w:ind w:left="0"/>
              <w:jc w:val="left"/>
            </w:pPr>
            <w:r w:rsidRPr="00EA79B7">
              <w:t xml:space="preserve">Extract delta data from </w:t>
            </w:r>
            <w:proofErr w:type="spellStart"/>
            <w:r w:rsidRPr="00EA79B7">
              <w:t>iProcess</w:t>
            </w:r>
            <w:proofErr w:type="spellEnd"/>
            <w:r w:rsidRPr="00EA79B7">
              <w:t xml:space="preserve"> and reload to SODA</w:t>
            </w:r>
          </w:p>
        </w:tc>
        <w:tc>
          <w:tcPr>
            <w:tcW w:w="2587" w:type="dxa"/>
            <w:shd w:val="clear" w:color="auto" w:fill="auto"/>
          </w:tcPr>
          <w:p w:rsidR="006902C0" w:rsidRPr="00EA79B7" w:rsidRDefault="006902C0" w:rsidP="00181C7D">
            <w:pPr>
              <w:ind w:left="0"/>
              <w:jc w:val="left"/>
            </w:pPr>
            <w:r w:rsidRPr="00EA79B7">
              <w:t>IPG DB</w:t>
            </w:r>
          </w:p>
        </w:tc>
        <w:tc>
          <w:tcPr>
            <w:tcW w:w="2494" w:type="dxa"/>
            <w:shd w:val="clear" w:color="auto" w:fill="auto"/>
          </w:tcPr>
          <w:p w:rsidR="006902C0" w:rsidRPr="00EA79B7" w:rsidRDefault="006902C0" w:rsidP="00181C7D">
            <w:pPr>
              <w:ind w:left="0"/>
              <w:jc w:val="left"/>
            </w:pPr>
            <w:proofErr w:type="spellStart"/>
            <w:r w:rsidRPr="00B918C5">
              <w:t>Senthil</w:t>
            </w:r>
            <w:proofErr w:type="spellEnd"/>
            <w:r w:rsidRPr="00B918C5">
              <w:t xml:space="preserve"> </w:t>
            </w:r>
            <w:proofErr w:type="spellStart"/>
            <w:r w:rsidRPr="00B918C5">
              <w:t>T</w:t>
            </w:r>
            <w:r>
              <w:t>hirunavukkarasu</w:t>
            </w:r>
            <w:proofErr w:type="spellEnd"/>
          </w:p>
        </w:tc>
        <w:tc>
          <w:tcPr>
            <w:tcW w:w="1175" w:type="dxa"/>
            <w:shd w:val="clear" w:color="auto" w:fill="auto"/>
          </w:tcPr>
          <w:p w:rsidR="006902C0" w:rsidRPr="00EA79B7" w:rsidRDefault="006902C0" w:rsidP="00181C7D">
            <w:pPr>
              <w:ind w:left="0"/>
              <w:jc w:val="left"/>
            </w:pPr>
            <w:r>
              <w:t>Based on SLA</w:t>
            </w:r>
          </w:p>
        </w:tc>
      </w:tr>
      <w:tr w:rsidR="00EA79B7" w:rsidRPr="00CC7AC6" w:rsidTr="00EA79B7">
        <w:tc>
          <w:tcPr>
            <w:tcW w:w="2783" w:type="dxa"/>
            <w:shd w:val="clear" w:color="auto" w:fill="auto"/>
          </w:tcPr>
          <w:p w:rsidR="00EA79B7" w:rsidRPr="00EA79B7" w:rsidRDefault="006902C0" w:rsidP="00955511">
            <w:pPr>
              <w:ind w:left="0"/>
              <w:jc w:val="left"/>
            </w:pPr>
            <w:r>
              <w:t xml:space="preserve">Re-trigger the failed </w:t>
            </w:r>
            <w:proofErr w:type="spellStart"/>
            <w:r>
              <w:t>callbacks</w:t>
            </w:r>
            <w:proofErr w:type="spellEnd"/>
          </w:p>
        </w:tc>
        <w:tc>
          <w:tcPr>
            <w:tcW w:w="2587" w:type="dxa"/>
            <w:shd w:val="clear" w:color="auto" w:fill="auto"/>
          </w:tcPr>
          <w:p w:rsidR="00EA79B7" w:rsidRPr="00EA79B7" w:rsidRDefault="006902C0" w:rsidP="00EA79B7">
            <w:pPr>
              <w:ind w:left="0"/>
              <w:jc w:val="left"/>
            </w:pPr>
            <w:r>
              <w:t>TSA</w:t>
            </w:r>
          </w:p>
        </w:tc>
        <w:tc>
          <w:tcPr>
            <w:tcW w:w="2494" w:type="dxa"/>
            <w:shd w:val="clear" w:color="auto" w:fill="auto"/>
          </w:tcPr>
          <w:p w:rsidR="00EA79B7" w:rsidRPr="00EA79B7" w:rsidRDefault="006902C0" w:rsidP="00EA79B7">
            <w:pPr>
              <w:ind w:left="0"/>
              <w:jc w:val="left"/>
            </w:pPr>
            <w:r>
              <w:t>TSA resource</w:t>
            </w:r>
          </w:p>
        </w:tc>
        <w:tc>
          <w:tcPr>
            <w:tcW w:w="1175" w:type="dxa"/>
            <w:shd w:val="clear" w:color="auto" w:fill="auto"/>
          </w:tcPr>
          <w:p w:rsidR="00EA79B7" w:rsidRPr="00EA79B7" w:rsidRDefault="00B918C5" w:rsidP="00EA79B7">
            <w:pPr>
              <w:ind w:left="0"/>
              <w:jc w:val="left"/>
            </w:pPr>
            <w:r>
              <w:t>Based on SLA</w:t>
            </w:r>
          </w:p>
        </w:tc>
      </w:tr>
    </w:tbl>
    <w:p w:rsidR="00EA79B7" w:rsidRDefault="006902C0" w:rsidP="006220BA">
      <w:pPr>
        <w:ind w:left="0"/>
        <w:jc w:val="left"/>
      </w:pPr>
      <w:r>
        <w:t xml:space="preserve">Note where re-triggering the original failed </w:t>
      </w:r>
      <w:proofErr w:type="spellStart"/>
      <w:r>
        <w:t>callbacks</w:t>
      </w:r>
      <w:proofErr w:type="spellEnd"/>
      <w:r w:rsidR="00955511">
        <w:t>,</w:t>
      </w:r>
      <w:r>
        <w:t xml:space="preserve"> manual intervention may be required if these fail a second time; it is expected a business SODA user would need to be engaged to re-key information into SODA</w:t>
      </w:r>
      <w:r w:rsidR="00955511">
        <w:t xml:space="preserve"> where the replayed failed </w:t>
      </w:r>
      <w:proofErr w:type="spellStart"/>
      <w:r w:rsidR="00955511">
        <w:t>callbacks</w:t>
      </w:r>
      <w:proofErr w:type="spellEnd"/>
      <w:r w:rsidR="00955511">
        <w:t xml:space="preserve"> fail a second time</w:t>
      </w:r>
      <w:r>
        <w:t>.</w:t>
      </w:r>
    </w:p>
    <w:p w:rsidR="00EA79B7" w:rsidRDefault="00EA79B7" w:rsidP="007E462E">
      <w:pPr>
        <w:ind w:left="0"/>
        <w:jc w:val="left"/>
      </w:pPr>
      <w:r w:rsidRPr="00CB60C3">
        <w:rPr>
          <w:b/>
        </w:rPr>
        <w:t>Scenario</w:t>
      </w:r>
      <w:r>
        <w:rPr>
          <w:b/>
        </w:rPr>
        <w:t xml:space="preserve"> 2</w:t>
      </w:r>
      <w:r>
        <w:t xml:space="preserve">: </w:t>
      </w:r>
      <w:r w:rsidRPr="00CB60C3">
        <w:rPr>
          <w:strike/>
        </w:rPr>
        <w:t>SODA</w:t>
      </w:r>
      <w:r>
        <w:t xml:space="preserve"> &gt; </w:t>
      </w:r>
      <w:proofErr w:type="spellStart"/>
      <w:r>
        <w:t>iProcess</w:t>
      </w:r>
      <w:proofErr w:type="spellEnd"/>
      <w:r>
        <w:t xml:space="preserve"> &gt; TSA</w:t>
      </w:r>
    </w:p>
    <w:p w:rsidR="00EA79B7" w:rsidRDefault="00EA79B7" w:rsidP="007E462E">
      <w:pPr>
        <w:ind w:left="0"/>
        <w:jc w:val="left"/>
      </w:pPr>
      <w:r>
        <w:t xml:space="preserve">This scenario covers where SODA to </w:t>
      </w:r>
      <w:proofErr w:type="spellStart"/>
      <w:r>
        <w:t>iProcess</w:t>
      </w:r>
      <w:proofErr w:type="spellEnd"/>
      <w:r>
        <w:t xml:space="preserve"> call fails and then SODA system suffers an outage</w:t>
      </w:r>
      <w:r w:rsidR="003253EC">
        <w:t xml:space="preserve">. In this case Customer self-serve and Sales transactions not captured in the hourly back-up would be completely lost. </w:t>
      </w:r>
      <w:r w:rsidR="002F7E35">
        <w:t>This</w:t>
      </w:r>
      <w:r w:rsidR="003253EC">
        <w:t xml:space="preserve"> is data </w:t>
      </w:r>
      <w:r w:rsidR="002F7E35">
        <w:t xml:space="preserve">which </w:t>
      </w:r>
      <w:r w:rsidR="003253EC">
        <w:t xml:space="preserve">was only ever in SODA and lost before being transferred into </w:t>
      </w:r>
      <w:proofErr w:type="spellStart"/>
      <w:r w:rsidR="003253EC">
        <w:t>iProcess</w:t>
      </w:r>
      <w:proofErr w:type="spellEnd"/>
      <w:r w:rsidR="002F7E35">
        <w:t xml:space="preserve"> </w:t>
      </w:r>
      <w:r w:rsidR="008346A1">
        <w:t>so</w:t>
      </w:r>
      <w:r w:rsidR="002F7E35">
        <w:t xml:space="preserve"> it would not be in any logs or back-ups</w:t>
      </w:r>
      <w:r w:rsidR="003253EC">
        <w:t>.</w:t>
      </w:r>
      <w:r w:rsidR="00955511">
        <w:t xml:space="preserve"> The only option available to identify Sales transactions is to search in OPOM for accounts provisioned with the ODA recurring charge and confirm these are </w:t>
      </w:r>
      <w:proofErr w:type="gramStart"/>
      <w:r w:rsidR="00955511">
        <w:t>provisioned/linked</w:t>
      </w:r>
      <w:proofErr w:type="gramEnd"/>
      <w:r w:rsidR="00955511">
        <w:t xml:space="preserve"> to a website in SODA. Self-serve transactional data would not be recoverable at all.</w:t>
      </w:r>
    </w:p>
    <w:p w:rsidR="00CB60C3" w:rsidRDefault="00EA79B7" w:rsidP="007E462E">
      <w:pPr>
        <w:ind w:left="0"/>
        <w:jc w:val="left"/>
      </w:pPr>
      <w:r w:rsidRPr="006220BA">
        <w:rPr>
          <w:b/>
        </w:rPr>
        <w:t>Impacts:</w:t>
      </w:r>
      <w:r>
        <w:t xml:space="preserve"> </w:t>
      </w:r>
      <w:r>
        <w:br/>
        <w:t>SODA users would be impacted by this type of outage –both end-users attempting self-serve changes and Sales staff trying to place new provisioning orders would be impacted</w:t>
      </w:r>
      <w:r w:rsidR="008346A1">
        <w:t xml:space="preserve"> (system access would be unavailable)</w:t>
      </w:r>
      <w:r>
        <w:t>.</w:t>
      </w:r>
      <w:r>
        <w:br/>
        <w:t xml:space="preserve">Data loss </w:t>
      </w:r>
      <w:r w:rsidR="003253EC">
        <w:t>would</w:t>
      </w:r>
      <w:r>
        <w:t xml:space="preserve"> occur </w:t>
      </w:r>
      <w:r w:rsidR="008346A1">
        <w:t>for</w:t>
      </w:r>
      <w:r>
        <w:t xml:space="preserve"> order</w:t>
      </w:r>
      <w:r w:rsidR="008346A1">
        <w:t>s</w:t>
      </w:r>
      <w:r>
        <w:t xml:space="preserve"> in SODA prior to back-up; exposure to lost data would be the volume of transactions per hour (new orders and self-serve changes).</w:t>
      </w:r>
      <w:r>
        <w:br/>
      </w:r>
    </w:p>
    <w:p w:rsidR="00CB60C3" w:rsidRDefault="00CB60C3" w:rsidP="007E462E">
      <w:pPr>
        <w:ind w:left="0"/>
        <w:jc w:val="left"/>
      </w:pPr>
      <w:r w:rsidRPr="00F75DFE">
        <w:rPr>
          <w:b/>
        </w:rPr>
        <w:t>Identification</w:t>
      </w:r>
      <w:r>
        <w:rPr>
          <w:b/>
        </w:rPr>
        <w:t>/Detection of issue</w:t>
      </w:r>
      <w:r>
        <w:t xml:space="preserve"> – </w:t>
      </w:r>
      <w:r>
        <w:br/>
        <w:t xml:space="preserve">- </w:t>
      </w:r>
      <w:r w:rsidR="003253EC">
        <w:t>SODA application monitoring</w:t>
      </w:r>
      <w:r>
        <w:br/>
        <w:t>- Customer contacts Optus support advising website not provisioned (or change made not reflected on web site).</w:t>
      </w:r>
      <w:r w:rsidR="003253EC">
        <w:br/>
        <w:t>- Sales unable to access SODA or place orders</w:t>
      </w:r>
      <w:r>
        <w:br/>
        <w:t>- TSA and Optus monitoring</w:t>
      </w:r>
      <w:r>
        <w:br/>
      </w:r>
      <w:r w:rsidR="00CC7AC6">
        <w:rPr>
          <w:b/>
        </w:rPr>
        <w:t>Continuity Steps</w:t>
      </w:r>
      <w:r>
        <w:t xml:space="preserve"> -</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3"/>
        <w:gridCol w:w="2587"/>
        <w:gridCol w:w="2494"/>
        <w:gridCol w:w="1175"/>
      </w:tblGrid>
      <w:tr w:rsidR="00CB60C3" w:rsidRPr="00183316" w:rsidTr="00F736D4">
        <w:trPr>
          <w:trHeight w:val="635"/>
        </w:trPr>
        <w:tc>
          <w:tcPr>
            <w:tcW w:w="2783" w:type="dxa"/>
            <w:shd w:val="clear" w:color="auto" w:fill="auto"/>
          </w:tcPr>
          <w:p w:rsidR="00CB60C3" w:rsidRPr="00004D51" w:rsidRDefault="00CB60C3" w:rsidP="00EC0C6C">
            <w:pPr>
              <w:ind w:left="0"/>
              <w:jc w:val="left"/>
              <w:rPr>
                <w:b/>
              </w:rPr>
            </w:pPr>
            <w:r w:rsidRPr="00004D51">
              <w:rPr>
                <w:b/>
              </w:rPr>
              <w:t>Task</w:t>
            </w:r>
          </w:p>
        </w:tc>
        <w:tc>
          <w:tcPr>
            <w:tcW w:w="2587" w:type="dxa"/>
            <w:shd w:val="clear" w:color="auto" w:fill="auto"/>
          </w:tcPr>
          <w:p w:rsidR="00CB60C3" w:rsidRPr="00004D51" w:rsidRDefault="00CB60C3" w:rsidP="00EC0C6C">
            <w:pPr>
              <w:ind w:left="0"/>
              <w:jc w:val="left"/>
              <w:rPr>
                <w:b/>
              </w:rPr>
            </w:pPr>
            <w:r w:rsidRPr="00004D51">
              <w:rPr>
                <w:b/>
              </w:rPr>
              <w:t>Who</w:t>
            </w:r>
          </w:p>
        </w:tc>
        <w:tc>
          <w:tcPr>
            <w:tcW w:w="2494" w:type="dxa"/>
            <w:shd w:val="clear" w:color="auto" w:fill="auto"/>
          </w:tcPr>
          <w:p w:rsidR="00CB60C3" w:rsidRPr="00004D51" w:rsidRDefault="00CB60C3" w:rsidP="00EC0C6C">
            <w:pPr>
              <w:ind w:left="0"/>
              <w:jc w:val="left"/>
              <w:rPr>
                <w:b/>
              </w:rPr>
            </w:pPr>
            <w:r w:rsidRPr="00004D51">
              <w:rPr>
                <w:b/>
              </w:rPr>
              <w:t>Contact</w:t>
            </w:r>
          </w:p>
        </w:tc>
        <w:tc>
          <w:tcPr>
            <w:tcW w:w="1175" w:type="dxa"/>
            <w:shd w:val="clear" w:color="auto" w:fill="auto"/>
          </w:tcPr>
          <w:p w:rsidR="00CB60C3" w:rsidRPr="00004D51" w:rsidRDefault="00CB60C3" w:rsidP="00EC0C6C">
            <w:pPr>
              <w:ind w:left="0"/>
              <w:jc w:val="left"/>
              <w:rPr>
                <w:b/>
              </w:rPr>
            </w:pPr>
            <w:r w:rsidRPr="00004D51">
              <w:rPr>
                <w:b/>
              </w:rPr>
              <w:t>Duration</w:t>
            </w:r>
          </w:p>
        </w:tc>
      </w:tr>
      <w:tr w:rsidR="00CB60C3" w:rsidTr="00EC0C6C">
        <w:tc>
          <w:tcPr>
            <w:tcW w:w="2783" w:type="dxa"/>
            <w:shd w:val="clear" w:color="auto" w:fill="auto"/>
          </w:tcPr>
          <w:p w:rsidR="00CB60C3" w:rsidRDefault="00CB60C3" w:rsidP="00EC0C6C">
            <w:pPr>
              <w:ind w:left="0"/>
              <w:jc w:val="left"/>
            </w:pPr>
            <w:r>
              <w:t>Recover SODA</w:t>
            </w:r>
          </w:p>
        </w:tc>
        <w:tc>
          <w:tcPr>
            <w:tcW w:w="2587" w:type="dxa"/>
            <w:shd w:val="clear" w:color="auto" w:fill="auto"/>
          </w:tcPr>
          <w:p w:rsidR="00CB60C3" w:rsidRDefault="00CB60C3" w:rsidP="00EC0C6C">
            <w:pPr>
              <w:ind w:left="0"/>
              <w:jc w:val="left"/>
            </w:pPr>
            <w:r>
              <w:t>IT Web Support</w:t>
            </w:r>
          </w:p>
        </w:tc>
        <w:tc>
          <w:tcPr>
            <w:tcW w:w="2494" w:type="dxa"/>
            <w:shd w:val="clear" w:color="auto" w:fill="auto"/>
          </w:tcPr>
          <w:p w:rsidR="00CB60C3" w:rsidRDefault="00CB60C3" w:rsidP="00EC0C6C">
            <w:pPr>
              <w:ind w:left="0"/>
              <w:jc w:val="left"/>
            </w:pPr>
            <w:r>
              <w:t>Sanjib Biswas</w:t>
            </w:r>
            <w:r w:rsidR="00F736D4">
              <w:br/>
            </w:r>
          </w:p>
        </w:tc>
        <w:tc>
          <w:tcPr>
            <w:tcW w:w="1175" w:type="dxa"/>
            <w:shd w:val="clear" w:color="auto" w:fill="auto"/>
          </w:tcPr>
          <w:p w:rsidR="00CB60C3" w:rsidRDefault="00CB60C3" w:rsidP="00EC0C6C">
            <w:pPr>
              <w:ind w:left="0"/>
              <w:jc w:val="left"/>
            </w:pPr>
            <w:r>
              <w:lastRenderedPageBreak/>
              <w:t xml:space="preserve">Based on </w:t>
            </w:r>
            <w:r>
              <w:lastRenderedPageBreak/>
              <w:t>SLA</w:t>
            </w:r>
          </w:p>
        </w:tc>
      </w:tr>
      <w:tr w:rsidR="00955511" w:rsidTr="00181C7D">
        <w:tc>
          <w:tcPr>
            <w:tcW w:w="2783" w:type="dxa"/>
            <w:shd w:val="clear" w:color="auto" w:fill="auto"/>
          </w:tcPr>
          <w:p w:rsidR="00955511" w:rsidRDefault="00955511" w:rsidP="00181C7D">
            <w:pPr>
              <w:ind w:left="0"/>
              <w:jc w:val="left"/>
            </w:pPr>
            <w:r>
              <w:lastRenderedPageBreak/>
              <w:t>Identify infrastructure exception</w:t>
            </w:r>
          </w:p>
        </w:tc>
        <w:tc>
          <w:tcPr>
            <w:tcW w:w="2587" w:type="dxa"/>
            <w:shd w:val="clear" w:color="auto" w:fill="auto"/>
          </w:tcPr>
          <w:p w:rsidR="00955511" w:rsidRDefault="00955511" w:rsidP="00181C7D">
            <w:pPr>
              <w:ind w:left="0"/>
              <w:jc w:val="left"/>
            </w:pPr>
            <w:r>
              <w:t>Service Operations</w:t>
            </w:r>
          </w:p>
        </w:tc>
        <w:tc>
          <w:tcPr>
            <w:tcW w:w="2494" w:type="dxa"/>
            <w:shd w:val="clear" w:color="auto" w:fill="auto"/>
          </w:tcPr>
          <w:p w:rsidR="00955511" w:rsidRDefault="00955511" w:rsidP="00181C7D">
            <w:pPr>
              <w:ind w:left="0"/>
              <w:jc w:val="left"/>
            </w:pPr>
            <w:r>
              <w:t>Bindu Subhadramma</w:t>
            </w:r>
          </w:p>
        </w:tc>
        <w:tc>
          <w:tcPr>
            <w:tcW w:w="1175" w:type="dxa"/>
            <w:shd w:val="clear" w:color="auto" w:fill="auto"/>
          </w:tcPr>
          <w:p w:rsidR="00955511" w:rsidRDefault="00955511" w:rsidP="00181C7D">
            <w:pPr>
              <w:ind w:left="0"/>
              <w:jc w:val="left"/>
            </w:pPr>
            <w:r>
              <w:t>Based on SLA</w:t>
            </w:r>
          </w:p>
        </w:tc>
      </w:tr>
      <w:tr w:rsidR="00955511" w:rsidTr="00181C7D">
        <w:tc>
          <w:tcPr>
            <w:tcW w:w="2783" w:type="dxa"/>
            <w:shd w:val="clear" w:color="auto" w:fill="auto"/>
          </w:tcPr>
          <w:p w:rsidR="00955511" w:rsidRDefault="00955511" w:rsidP="00181C7D">
            <w:pPr>
              <w:ind w:left="0"/>
              <w:jc w:val="left"/>
            </w:pPr>
            <w:r>
              <w:t>Compare OPOM with SODA</w:t>
            </w:r>
          </w:p>
        </w:tc>
        <w:tc>
          <w:tcPr>
            <w:tcW w:w="2587" w:type="dxa"/>
            <w:shd w:val="clear" w:color="auto" w:fill="auto"/>
          </w:tcPr>
          <w:p w:rsidR="00955511" w:rsidRDefault="00955511" w:rsidP="00181C7D">
            <w:pPr>
              <w:ind w:left="0"/>
              <w:jc w:val="left"/>
            </w:pPr>
            <w:r>
              <w:t>Service Operations</w:t>
            </w:r>
          </w:p>
        </w:tc>
        <w:tc>
          <w:tcPr>
            <w:tcW w:w="2494" w:type="dxa"/>
            <w:shd w:val="clear" w:color="auto" w:fill="auto"/>
          </w:tcPr>
          <w:p w:rsidR="00955511" w:rsidRDefault="00955511" w:rsidP="00181C7D">
            <w:pPr>
              <w:ind w:left="0"/>
              <w:jc w:val="left"/>
            </w:pPr>
            <w:r>
              <w:t>Bindu Subhadramma</w:t>
            </w:r>
          </w:p>
        </w:tc>
        <w:tc>
          <w:tcPr>
            <w:tcW w:w="1175" w:type="dxa"/>
            <w:shd w:val="clear" w:color="auto" w:fill="auto"/>
          </w:tcPr>
          <w:p w:rsidR="00955511" w:rsidRDefault="00955511" w:rsidP="00181C7D">
            <w:pPr>
              <w:ind w:left="0"/>
              <w:jc w:val="left"/>
            </w:pPr>
            <w:r>
              <w:t>Based on SLA</w:t>
            </w:r>
          </w:p>
        </w:tc>
      </w:tr>
      <w:tr w:rsidR="00CB60C3" w:rsidTr="00EC0C6C">
        <w:tc>
          <w:tcPr>
            <w:tcW w:w="2783" w:type="dxa"/>
            <w:shd w:val="clear" w:color="auto" w:fill="auto"/>
          </w:tcPr>
          <w:p w:rsidR="00CB60C3" w:rsidRDefault="00955511" w:rsidP="00EC0C6C">
            <w:pPr>
              <w:ind w:left="0"/>
              <w:jc w:val="left"/>
            </w:pPr>
            <w:r>
              <w:t>From OPOM/SODA compare contact customers with recurring charge but no website (SODA data)</w:t>
            </w:r>
          </w:p>
        </w:tc>
        <w:tc>
          <w:tcPr>
            <w:tcW w:w="2587" w:type="dxa"/>
            <w:shd w:val="clear" w:color="auto" w:fill="auto"/>
          </w:tcPr>
          <w:p w:rsidR="00CB60C3" w:rsidRDefault="00955511" w:rsidP="00EC0C6C">
            <w:pPr>
              <w:ind w:left="0"/>
              <w:jc w:val="left"/>
            </w:pPr>
            <w:r>
              <w:t>Business</w:t>
            </w:r>
          </w:p>
        </w:tc>
        <w:tc>
          <w:tcPr>
            <w:tcW w:w="2494" w:type="dxa"/>
            <w:shd w:val="clear" w:color="auto" w:fill="auto"/>
          </w:tcPr>
          <w:p w:rsidR="00CB60C3" w:rsidRDefault="00955511" w:rsidP="00EC0C6C">
            <w:pPr>
              <w:ind w:left="0"/>
              <w:jc w:val="left"/>
            </w:pPr>
            <w:r>
              <w:t>Customer Service or Telesales</w:t>
            </w:r>
          </w:p>
        </w:tc>
        <w:tc>
          <w:tcPr>
            <w:tcW w:w="1175" w:type="dxa"/>
            <w:shd w:val="clear" w:color="auto" w:fill="auto"/>
          </w:tcPr>
          <w:p w:rsidR="00CB60C3" w:rsidRDefault="00CC7AC6" w:rsidP="00EC0C6C">
            <w:pPr>
              <w:ind w:left="0"/>
              <w:jc w:val="left"/>
            </w:pPr>
            <w:r>
              <w:t>Based on SLA</w:t>
            </w:r>
          </w:p>
        </w:tc>
      </w:tr>
    </w:tbl>
    <w:p w:rsidR="00497936" w:rsidRDefault="00497936" w:rsidP="00497936">
      <w:pPr>
        <w:pStyle w:val="Heading2"/>
      </w:pPr>
      <w:bookmarkStart w:id="51" w:name="_Toc330970664"/>
      <w:proofErr w:type="spellStart"/>
      <w:proofErr w:type="gramStart"/>
      <w:r>
        <w:t>iProcess</w:t>
      </w:r>
      <w:proofErr w:type="spellEnd"/>
      <w:proofErr w:type="gramEnd"/>
      <w:r>
        <w:t xml:space="preserve"> Failure: Re</w:t>
      </w:r>
      <w:r w:rsidR="00FA2995">
        <w:t>trigger</w:t>
      </w:r>
      <w:r>
        <w:t xml:space="preserve"> </w:t>
      </w:r>
      <w:proofErr w:type="spellStart"/>
      <w:r w:rsidR="00FA2995">
        <w:t>iProcess</w:t>
      </w:r>
      <w:proofErr w:type="spellEnd"/>
      <w:r>
        <w:t xml:space="preserve"> transactions</w:t>
      </w:r>
      <w:bookmarkEnd w:id="51"/>
    </w:p>
    <w:p w:rsidR="00497936" w:rsidRPr="00FA2995" w:rsidRDefault="00497936" w:rsidP="00497936">
      <w:pPr>
        <w:ind w:left="0"/>
        <w:jc w:val="left"/>
      </w:pPr>
      <w:r w:rsidRPr="00FA2995">
        <w:t xml:space="preserve">In the instance of a data gap that has resulted from </w:t>
      </w:r>
      <w:proofErr w:type="spellStart"/>
      <w:r w:rsidR="00860A0E" w:rsidRPr="00FA2995">
        <w:t>iProcess</w:t>
      </w:r>
      <w:proofErr w:type="spellEnd"/>
      <w:r w:rsidRPr="00FA2995">
        <w:t xml:space="preserve"> systems being down the high level approach is to</w:t>
      </w:r>
      <w:r w:rsidR="00FA2995" w:rsidRPr="00FA2995">
        <w:t xml:space="preserve"> re-trigger orders once system is up/available.</w:t>
      </w:r>
      <w:r w:rsidRPr="00FA2995">
        <w:t xml:space="preserve"> </w:t>
      </w:r>
    </w:p>
    <w:p w:rsidR="00497936" w:rsidRPr="00FA2995" w:rsidRDefault="00497936" w:rsidP="00497936">
      <w:pPr>
        <w:ind w:left="0"/>
      </w:pPr>
      <w:r w:rsidRPr="00FA2995">
        <w:rPr>
          <w:b/>
        </w:rPr>
        <w:t>Scenario</w:t>
      </w:r>
      <w:r w:rsidRPr="00FA2995">
        <w:t xml:space="preserve">: SODA &gt; </w:t>
      </w:r>
      <w:proofErr w:type="spellStart"/>
      <w:r w:rsidRPr="00FA2995">
        <w:rPr>
          <w:strike/>
        </w:rPr>
        <w:t>iProcess</w:t>
      </w:r>
      <w:proofErr w:type="spellEnd"/>
      <w:r w:rsidRPr="00FA2995">
        <w:t xml:space="preserve"> &gt; TSA</w:t>
      </w:r>
    </w:p>
    <w:p w:rsidR="00497936" w:rsidRPr="00FA2995" w:rsidRDefault="00497936" w:rsidP="00497936">
      <w:pPr>
        <w:ind w:left="0"/>
      </w:pPr>
      <w:r w:rsidRPr="00FA2995">
        <w:t xml:space="preserve">This scenario covers where </w:t>
      </w:r>
      <w:proofErr w:type="spellStart"/>
      <w:r w:rsidRPr="00FA2995">
        <w:t>iProcess</w:t>
      </w:r>
      <w:proofErr w:type="spellEnd"/>
      <w:r w:rsidRPr="00FA2995">
        <w:t xml:space="preserve"> system is not available. Such an outage would impact end customers insofar as self-serve changes would not flow through. Similarly no new websites could be deployed during this period.</w:t>
      </w:r>
    </w:p>
    <w:p w:rsidR="00497936" w:rsidRPr="00FA2995" w:rsidRDefault="00497936" w:rsidP="00497936">
      <w:pPr>
        <w:ind w:left="0"/>
        <w:jc w:val="left"/>
      </w:pPr>
      <w:r w:rsidRPr="00FA2995">
        <w:rPr>
          <w:b/>
        </w:rPr>
        <w:t>Identification/Detection of issue</w:t>
      </w:r>
      <w:r w:rsidRPr="00FA2995">
        <w:t xml:space="preserve"> – </w:t>
      </w:r>
      <w:r w:rsidRPr="00FA2995">
        <w:br/>
      </w:r>
      <w:r w:rsidRPr="007E462E">
        <w:t xml:space="preserve">- </w:t>
      </w:r>
      <w:r w:rsidR="00860A0E" w:rsidRPr="007E462E">
        <w:t>IT Web Support</w:t>
      </w:r>
      <w:r w:rsidR="005446BE" w:rsidRPr="007E462E">
        <w:t>, Transaction Management team</w:t>
      </w:r>
      <w:r w:rsidR="00762134" w:rsidRPr="007E462E">
        <w:t xml:space="preserve"> (TMT)</w:t>
      </w:r>
      <w:r w:rsidR="007A13F6" w:rsidRPr="007E462E">
        <w:t xml:space="preserve">, FSSG </w:t>
      </w:r>
      <w:r w:rsidRPr="007E462E">
        <w:t xml:space="preserve">find </w:t>
      </w:r>
      <w:proofErr w:type="spellStart"/>
      <w:r w:rsidR="00860A0E" w:rsidRPr="007E462E">
        <w:t>iP</w:t>
      </w:r>
      <w:r w:rsidR="00FA2995" w:rsidRPr="007E462E">
        <w:t>ro</w:t>
      </w:r>
      <w:r w:rsidR="00860A0E" w:rsidRPr="007E462E">
        <w:t>cess</w:t>
      </w:r>
      <w:proofErr w:type="spellEnd"/>
      <w:r w:rsidR="00860A0E" w:rsidRPr="007E462E">
        <w:t xml:space="preserve"> down</w:t>
      </w:r>
      <w:r w:rsidRPr="007E462E">
        <w:t xml:space="preserve"> based on alarm or</w:t>
      </w:r>
      <w:r w:rsidRPr="00FA2995">
        <w:t xml:space="preserve"> alert.</w:t>
      </w:r>
      <w:r w:rsidRPr="00FA2995">
        <w:br/>
        <w:t xml:space="preserve">- </w:t>
      </w:r>
      <w:r w:rsidR="00DD192B">
        <w:t>OV alarms (application monitoring</w:t>
      </w:r>
      <w:proofErr w:type="gramStart"/>
      <w:r w:rsidR="00DD192B">
        <w:t>)</w:t>
      </w:r>
      <w:proofErr w:type="gramEnd"/>
      <w:r w:rsidRPr="00FA2995">
        <w:br/>
      </w:r>
      <w:r w:rsidRPr="00FA2995">
        <w:rPr>
          <w:b/>
        </w:rPr>
        <w:t>Tasks</w:t>
      </w:r>
      <w:r w:rsidRPr="00FA2995">
        <w:t xml:space="preserve"> -</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83"/>
        <w:gridCol w:w="2587"/>
        <w:gridCol w:w="2494"/>
        <w:gridCol w:w="1175"/>
      </w:tblGrid>
      <w:tr w:rsidR="00FA2995" w:rsidRPr="00FA2995" w:rsidTr="00EC0C6C">
        <w:tc>
          <w:tcPr>
            <w:tcW w:w="2783" w:type="dxa"/>
            <w:shd w:val="clear" w:color="auto" w:fill="auto"/>
          </w:tcPr>
          <w:p w:rsidR="00497936" w:rsidRPr="00FA2995" w:rsidRDefault="00497936" w:rsidP="00EC0C6C">
            <w:pPr>
              <w:ind w:left="0"/>
              <w:jc w:val="left"/>
              <w:rPr>
                <w:b/>
              </w:rPr>
            </w:pPr>
            <w:r w:rsidRPr="00FA2995">
              <w:rPr>
                <w:b/>
              </w:rPr>
              <w:t>Task/Action Step</w:t>
            </w:r>
          </w:p>
        </w:tc>
        <w:tc>
          <w:tcPr>
            <w:tcW w:w="2587" w:type="dxa"/>
            <w:shd w:val="clear" w:color="auto" w:fill="auto"/>
          </w:tcPr>
          <w:p w:rsidR="00497936" w:rsidRPr="00FA2995" w:rsidRDefault="00497936" w:rsidP="00EC0C6C">
            <w:pPr>
              <w:ind w:left="0"/>
              <w:jc w:val="left"/>
              <w:rPr>
                <w:b/>
              </w:rPr>
            </w:pPr>
            <w:r w:rsidRPr="00FA2995">
              <w:rPr>
                <w:b/>
              </w:rPr>
              <w:t>Who</w:t>
            </w:r>
          </w:p>
        </w:tc>
        <w:tc>
          <w:tcPr>
            <w:tcW w:w="2494" w:type="dxa"/>
            <w:shd w:val="clear" w:color="auto" w:fill="auto"/>
          </w:tcPr>
          <w:p w:rsidR="00497936" w:rsidRPr="00FA2995" w:rsidRDefault="00497936" w:rsidP="00EC0C6C">
            <w:pPr>
              <w:ind w:left="0"/>
              <w:jc w:val="left"/>
              <w:rPr>
                <w:b/>
              </w:rPr>
            </w:pPr>
            <w:r w:rsidRPr="00FA2995">
              <w:rPr>
                <w:b/>
              </w:rPr>
              <w:t>Contact</w:t>
            </w:r>
          </w:p>
        </w:tc>
        <w:tc>
          <w:tcPr>
            <w:tcW w:w="1175" w:type="dxa"/>
            <w:shd w:val="clear" w:color="auto" w:fill="auto"/>
          </w:tcPr>
          <w:p w:rsidR="00497936" w:rsidRPr="00FA2995" w:rsidRDefault="00497936" w:rsidP="00EC0C6C">
            <w:pPr>
              <w:ind w:left="0"/>
              <w:jc w:val="left"/>
              <w:rPr>
                <w:b/>
              </w:rPr>
            </w:pPr>
            <w:r w:rsidRPr="00FA2995">
              <w:rPr>
                <w:b/>
              </w:rPr>
              <w:t>Duration</w:t>
            </w:r>
          </w:p>
        </w:tc>
      </w:tr>
      <w:tr w:rsidR="00FA2995" w:rsidRPr="001235D7" w:rsidTr="00EC0C6C">
        <w:tc>
          <w:tcPr>
            <w:tcW w:w="2783" w:type="dxa"/>
            <w:shd w:val="clear" w:color="auto" w:fill="auto"/>
          </w:tcPr>
          <w:p w:rsidR="00497936" w:rsidRPr="007E462E" w:rsidRDefault="00FA2995" w:rsidP="00EC0C6C">
            <w:pPr>
              <w:ind w:left="0"/>
              <w:jc w:val="left"/>
            </w:pPr>
            <w:r w:rsidRPr="007E462E">
              <w:t xml:space="preserve">Rebuild/Restore </w:t>
            </w:r>
            <w:proofErr w:type="spellStart"/>
            <w:r w:rsidRPr="007E462E">
              <w:t>iProcess</w:t>
            </w:r>
            <w:proofErr w:type="spellEnd"/>
          </w:p>
        </w:tc>
        <w:tc>
          <w:tcPr>
            <w:tcW w:w="2587" w:type="dxa"/>
            <w:shd w:val="clear" w:color="auto" w:fill="auto"/>
          </w:tcPr>
          <w:p w:rsidR="005446BE" w:rsidRPr="007E462E" w:rsidRDefault="00762134" w:rsidP="00FA2995">
            <w:pPr>
              <w:ind w:left="0"/>
              <w:jc w:val="left"/>
            </w:pPr>
            <w:r w:rsidRPr="007E462E">
              <w:t xml:space="preserve">ODA </w:t>
            </w:r>
            <w:proofErr w:type="spellStart"/>
            <w:r w:rsidR="005446BE" w:rsidRPr="007E462E">
              <w:t>iProcess</w:t>
            </w:r>
            <w:proofErr w:type="spellEnd"/>
            <w:r w:rsidR="005446BE" w:rsidRPr="007E462E">
              <w:t xml:space="preserve"> L3 support</w:t>
            </w:r>
            <w:r w:rsidR="007A13F6" w:rsidRPr="007E462E">
              <w:t xml:space="preserve"> (FSSG)</w:t>
            </w:r>
            <w:r w:rsidR="005446BE" w:rsidRPr="007E462E">
              <w:t xml:space="preserve">, </w:t>
            </w:r>
            <w:r w:rsidR="007A13F6" w:rsidRPr="007E462E">
              <w:t xml:space="preserve">IPG Unix, IPG DBS, </w:t>
            </w:r>
            <w:r w:rsidR="005446BE" w:rsidRPr="007E462E">
              <w:t>Service Operations</w:t>
            </w:r>
          </w:p>
        </w:tc>
        <w:tc>
          <w:tcPr>
            <w:tcW w:w="2494" w:type="dxa"/>
            <w:shd w:val="clear" w:color="auto" w:fill="auto"/>
          </w:tcPr>
          <w:p w:rsidR="00497936" w:rsidRPr="007E462E" w:rsidRDefault="005446BE" w:rsidP="005446BE">
            <w:pPr>
              <w:ind w:left="0"/>
              <w:jc w:val="left"/>
            </w:pPr>
            <w:r w:rsidRPr="007E462E">
              <w:t xml:space="preserve">Bindu Subhadramma, </w:t>
            </w:r>
          </w:p>
        </w:tc>
        <w:tc>
          <w:tcPr>
            <w:tcW w:w="1175" w:type="dxa"/>
            <w:shd w:val="clear" w:color="auto" w:fill="auto"/>
          </w:tcPr>
          <w:p w:rsidR="00497936" w:rsidRPr="007E462E" w:rsidRDefault="00E73BF9" w:rsidP="00EC0C6C">
            <w:pPr>
              <w:ind w:left="0"/>
              <w:jc w:val="left"/>
            </w:pPr>
            <w:r>
              <w:t>Based on SLA</w:t>
            </w:r>
          </w:p>
        </w:tc>
      </w:tr>
      <w:tr w:rsidR="00FA2995" w:rsidRPr="00FA2995" w:rsidTr="00EC0C6C">
        <w:tc>
          <w:tcPr>
            <w:tcW w:w="2783" w:type="dxa"/>
            <w:shd w:val="clear" w:color="auto" w:fill="auto"/>
          </w:tcPr>
          <w:p w:rsidR="00497936" w:rsidRPr="007E462E" w:rsidRDefault="00497936" w:rsidP="00FA2995">
            <w:pPr>
              <w:ind w:left="0"/>
              <w:jc w:val="left"/>
            </w:pPr>
            <w:r w:rsidRPr="007E462E">
              <w:t>Re</w:t>
            </w:r>
            <w:r w:rsidR="00FA2995" w:rsidRPr="007E462E">
              <w:t>trigger</w:t>
            </w:r>
            <w:r w:rsidRPr="007E462E">
              <w:t xml:space="preserve"> </w:t>
            </w:r>
            <w:proofErr w:type="spellStart"/>
            <w:r w:rsidRPr="007E462E">
              <w:t>iProcess</w:t>
            </w:r>
            <w:proofErr w:type="spellEnd"/>
            <w:r w:rsidRPr="007E462E">
              <w:t xml:space="preserve"> transactions</w:t>
            </w:r>
          </w:p>
        </w:tc>
        <w:tc>
          <w:tcPr>
            <w:tcW w:w="2587" w:type="dxa"/>
            <w:shd w:val="clear" w:color="auto" w:fill="auto"/>
          </w:tcPr>
          <w:p w:rsidR="005446BE" w:rsidRPr="007E462E" w:rsidRDefault="005446BE" w:rsidP="00EC0C6C">
            <w:pPr>
              <w:ind w:left="0"/>
              <w:jc w:val="left"/>
            </w:pPr>
            <w:r w:rsidRPr="007E462E">
              <w:t>TMT, Service Operations</w:t>
            </w:r>
            <w:r w:rsidR="000543BB">
              <w:t>, MAS</w:t>
            </w:r>
          </w:p>
        </w:tc>
        <w:tc>
          <w:tcPr>
            <w:tcW w:w="2494" w:type="dxa"/>
            <w:shd w:val="clear" w:color="auto" w:fill="auto"/>
          </w:tcPr>
          <w:p w:rsidR="00497936" w:rsidRPr="007E462E" w:rsidRDefault="005446BE" w:rsidP="00EC0C6C">
            <w:pPr>
              <w:ind w:left="0"/>
              <w:jc w:val="left"/>
              <w:rPr>
                <w:b/>
              </w:rPr>
            </w:pPr>
            <w:r w:rsidRPr="007E462E">
              <w:t>Bindu Subhadramma, Tim Burgess</w:t>
            </w:r>
            <w:r w:rsidR="000543BB">
              <w:t>, Ray Link</w:t>
            </w:r>
          </w:p>
        </w:tc>
        <w:tc>
          <w:tcPr>
            <w:tcW w:w="1175" w:type="dxa"/>
            <w:shd w:val="clear" w:color="auto" w:fill="auto"/>
          </w:tcPr>
          <w:p w:rsidR="00497936" w:rsidRPr="00FA2995" w:rsidRDefault="00E73BF9" w:rsidP="00EC0C6C">
            <w:pPr>
              <w:ind w:left="0"/>
              <w:jc w:val="left"/>
            </w:pPr>
            <w:r>
              <w:t>Based on SLA</w:t>
            </w:r>
          </w:p>
        </w:tc>
      </w:tr>
    </w:tbl>
    <w:p w:rsidR="00497936" w:rsidRDefault="00497936" w:rsidP="00497936">
      <w:pPr>
        <w:pStyle w:val="Heading2"/>
      </w:pPr>
      <w:bookmarkStart w:id="52" w:name="_Toc330970665"/>
      <w:r>
        <w:t>TSA Failure: Replay SODA transactions</w:t>
      </w:r>
      <w:bookmarkEnd w:id="52"/>
    </w:p>
    <w:p w:rsidR="00497936" w:rsidRDefault="00497936" w:rsidP="00497936">
      <w:pPr>
        <w:ind w:left="0"/>
        <w:jc w:val="left"/>
      </w:pPr>
      <w:r>
        <w:t xml:space="preserve">In the instance of a data gap that has resulted from TSA systems being down the high level approach is to replay transactions from SODA (which is considered to be the source of truth system into downstream systems). </w:t>
      </w:r>
    </w:p>
    <w:p w:rsidR="00497936" w:rsidRPr="00902F8A" w:rsidRDefault="00497936" w:rsidP="00902F8A">
      <w:pPr>
        <w:ind w:left="0"/>
        <w:jc w:val="left"/>
      </w:pPr>
      <w:r w:rsidRPr="00CB60C3">
        <w:rPr>
          <w:b/>
        </w:rPr>
        <w:t>Scenario</w:t>
      </w:r>
      <w:r>
        <w:t xml:space="preserve">: </w:t>
      </w:r>
      <w:r w:rsidRPr="00CC7AC6">
        <w:t>SODA</w:t>
      </w:r>
      <w:r>
        <w:t xml:space="preserve"> &gt; </w:t>
      </w:r>
      <w:proofErr w:type="spellStart"/>
      <w:r>
        <w:t>iProcess</w:t>
      </w:r>
      <w:proofErr w:type="spellEnd"/>
      <w:r>
        <w:t xml:space="preserve"> &gt; </w:t>
      </w:r>
      <w:r w:rsidRPr="00CC7AC6">
        <w:rPr>
          <w:strike/>
        </w:rPr>
        <w:t>TSA</w:t>
      </w:r>
      <w:r w:rsidR="00902F8A">
        <w:rPr>
          <w:strike/>
        </w:rPr>
        <w:br/>
      </w:r>
      <w:r w:rsidR="00902F8A" w:rsidRPr="00902F8A">
        <w:t>TSA Primary (front) database</w:t>
      </w:r>
      <w:r w:rsidR="00902F8A">
        <w:t xml:space="preserve"> crashes before site deployment/change completes. In other words </w:t>
      </w:r>
      <w:proofErr w:type="spellStart"/>
      <w:r w:rsidR="00902F8A">
        <w:t>iProcess</w:t>
      </w:r>
      <w:proofErr w:type="spellEnd"/>
      <w:r w:rsidR="00902F8A">
        <w:t xml:space="preserve"> submitted a site deployment or site redeployment request to TSA. TSA primary database crashes. No </w:t>
      </w:r>
      <w:proofErr w:type="spellStart"/>
      <w:r w:rsidR="00902F8A">
        <w:t>callback</w:t>
      </w:r>
      <w:proofErr w:type="spellEnd"/>
      <w:r w:rsidR="00902F8A">
        <w:t xml:space="preserve"> goes to </w:t>
      </w:r>
      <w:proofErr w:type="spellStart"/>
      <w:r w:rsidR="00902F8A">
        <w:t>iProcess</w:t>
      </w:r>
      <w:proofErr w:type="spellEnd"/>
      <w:r w:rsidR="00902F8A">
        <w:t xml:space="preserve"> in this instance to confirm site deployment or redeployment.</w:t>
      </w:r>
    </w:p>
    <w:p w:rsidR="00497936" w:rsidRDefault="00497936" w:rsidP="00497936">
      <w:pPr>
        <w:ind w:left="0"/>
      </w:pPr>
      <w:r>
        <w:t xml:space="preserve">This scenario covers where TSA system is not available. Such an outage would impact end customers insofar as existing websites would currently be unavailable whilst TSA systems are being recovered. </w:t>
      </w:r>
      <w:r>
        <w:lastRenderedPageBreak/>
        <w:t>Similarly no new websites could be deployed during this period</w:t>
      </w:r>
      <w:r w:rsidR="003F6355">
        <w:t xml:space="preserve"> and recent self-serve changes may not be reflected on the customers’ domain</w:t>
      </w:r>
      <w:r>
        <w:t>.</w:t>
      </w:r>
    </w:p>
    <w:p w:rsidR="00497936" w:rsidRDefault="00497936" w:rsidP="00497936">
      <w:pPr>
        <w:ind w:left="0"/>
        <w:jc w:val="left"/>
      </w:pPr>
      <w:r w:rsidRPr="00F75DFE">
        <w:rPr>
          <w:b/>
        </w:rPr>
        <w:t>Identification</w:t>
      </w:r>
      <w:r>
        <w:rPr>
          <w:b/>
        </w:rPr>
        <w:t>/Detection of issue</w:t>
      </w:r>
      <w:r>
        <w:t xml:space="preserve"> – </w:t>
      </w:r>
      <w:r>
        <w:br/>
        <w:t xml:space="preserve">- TSA find data corruption based on </w:t>
      </w:r>
      <w:proofErr w:type="spellStart"/>
      <w:r w:rsidR="000543BB">
        <w:t>Nagios</w:t>
      </w:r>
      <w:proofErr w:type="spellEnd"/>
      <w:r w:rsidR="000543BB">
        <w:t xml:space="preserve"> </w:t>
      </w:r>
      <w:r>
        <w:t>alarm or alert.</w:t>
      </w:r>
      <w:r>
        <w:br/>
        <w:t>- TSA reporting/</w:t>
      </w:r>
      <w:r w:rsidR="002C7EA6">
        <w:t>data feed</w:t>
      </w:r>
      <w:r>
        <w:t xml:space="preserve"> finds mismatch on calls.</w:t>
      </w:r>
      <w:r w:rsidR="000543BB">
        <w:br/>
        <w:t>- OV alarams</w:t>
      </w:r>
      <w:r>
        <w:br/>
        <w:t>- Customer contacts Optus support to advise website not working (or change made not reflected on web site</w:t>
      </w:r>
      <w:r w:rsidR="002C7EA6">
        <w:t>).</w:t>
      </w:r>
      <w:r>
        <w:br/>
      </w:r>
      <w:r>
        <w:rPr>
          <w:b/>
        </w:rPr>
        <w:t>Tasks</w:t>
      </w:r>
      <w:r>
        <w:t xml:space="preserve"> -</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83"/>
        <w:gridCol w:w="2587"/>
        <w:gridCol w:w="2494"/>
        <w:gridCol w:w="1175"/>
      </w:tblGrid>
      <w:tr w:rsidR="00497936" w:rsidRPr="00183316" w:rsidTr="00EC0C6C">
        <w:tc>
          <w:tcPr>
            <w:tcW w:w="2783" w:type="dxa"/>
            <w:shd w:val="clear" w:color="auto" w:fill="auto"/>
          </w:tcPr>
          <w:p w:rsidR="00497936" w:rsidRPr="00004D51" w:rsidRDefault="00497936" w:rsidP="00EC0C6C">
            <w:pPr>
              <w:ind w:left="0"/>
              <w:jc w:val="left"/>
              <w:rPr>
                <w:b/>
              </w:rPr>
            </w:pPr>
            <w:r w:rsidRPr="00004D51">
              <w:rPr>
                <w:b/>
              </w:rPr>
              <w:t>Task/Action Step</w:t>
            </w:r>
          </w:p>
        </w:tc>
        <w:tc>
          <w:tcPr>
            <w:tcW w:w="2587" w:type="dxa"/>
            <w:shd w:val="clear" w:color="auto" w:fill="auto"/>
          </w:tcPr>
          <w:p w:rsidR="00497936" w:rsidRPr="00004D51" w:rsidRDefault="00497936" w:rsidP="00EC0C6C">
            <w:pPr>
              <w:ind w:left="0"/>
              <w:jc w:val="left"/>
              <w:rPr>
                <w:b/>
              </w:rPr>
            </w:pPr>
            <w:r w:rsidRPr="00004D51">
              <w:rPr>
                <w:b/>
              </w:rPr>
              <w:t>Who</w:t>
            </w:r>
          </w:p>
        </w:tc>
        <w:tc>
          <w:tcPr>
            <w:tcW w:w="2494" w:type="dxa"/>
            <w:shd w:val="clear" w:color="auto" w:fill="auto"/>
          </w:tcPr>
          <w:p w:rsidR="00497936" w:rsidRPr="00004D51" w:rsidRDefault="00497936" w:rsidP="00EC0C6C">
            <w:pPr>
              <w:ind w:left="0"/>
              <w:jc w:val="left"/>
              <w:rPr>
                <w:b/>
              </w:rPr>
            </w:pPr>
            <w:r w:rsidRPr="00004D51">
              <w:rPr>
                <w:b/>
              </w:rPr>
              <w:t>Contact</w:t>
            </w:r>
          </w:p>
        </w:tc>
        <w:tc>
          <w:tcPr>
            <w:tcW w:w="1175" w:type="dxa"/>
            <w:shd w:val="clear" w:color="auto" w:fill="auto"/>
          </w:tcPr>
          <w:p w:rsidR="00497936" w:rsidRPr="00004D51" w:rsidRDefault="00497936" w:rsidP="00EC0C6C">
            <w:pPr>
              <w:ind w:left="0"/>
              <w:jc w:val="left"/>
              <w:rPr>
                <w:b/>
              </w:rPr>
            </w:pPr>
            <w:r w:rsidRPr="00004D51">
              <w:rPr>
                <w:b/>
              </w:rPr>
              <w:t>Duration</w:t>
            </w:r>
          </w:p>
        </w:tc>
      </w:tr>
      <w:tr w:rsidR="00902F8A" w:rsidRPr="00D45A51" w:rsidTr="00902F8A">
        <w:tc>
          <w:tcPr>
            <w:tcW w:w="2783" w:type="dxa"/>
            <w:shd w:val="clear" w:color="auto" w:fill="auto"/>
          </w:tcPr>
          <w:p w:rsidR="00902F8A" w:rsidRPr="00D45A51" w:rsidRDefault="00902F8A" w:rsidP="00902F8A">
            <w:pPr>
              <w:ind w:left="0"/>
              <w:jc w:val="left"/>
            </w:pPr>
            <w:r w:rsidRPr="00D45A51">
              <w:t>Recover TSA servers (Optus have</w:t>
            </w:r>
            <w:r>
              <w:t xml:space="preserve"> infrastructure </w:t>
            </w:r>
            <w:r w:rsidRPr="00D45A51">
              <w:t xml:space="preserve">ownership </w:t>
            </w:r>
            <w:r>
              <w:t>and</w:t>
            </w:r>
            <w:r w:rsidRPr="00D45A51">
              <w:t xml:space="preserve"> TSA </w:t>
            </w:r>
            <w:r>
              <w:t>application ownership</w:t>
            </w:r>
            <w:r w:rsidRPr="00D45A51">
              <w:t>)</w:t>
            </w:r>
            <w:r>
              <w:br/>
              <w:t xml:space="preserve">Task is to switch front DB’s (from DB01 to DB02) </w:t>
            </w:r>
          </w:p>
        </w:tc>
        <w:tc>
          <w:tcPr>
            <w:tcW w:w="2587" w:type="dxa"/>
            <w:shd w:val="clear" w:color="auto" w:fill="auto"/>
          </w:tcPr>
          <w:p w:rsidR="00902F8A" w:rsidRPr="00D45A51" w:rsidRDefault="00902F8A" w:rsidP="00902F8A">
            <w:pPr>
              <w:ind w:left="0"/>
              <w:jc w:val="left"/>
            </w:pPr>
            <w:r w:rsidRPr="00D45A51">
              <w:t>TSA (via call from IT Web Support team)</w:t>
            </w:r>
          </w:p>
        </w:tc>
        <w:tc>
          <w:tcPr>
            <w:tcW w:w="2494" w:type="dxa"/>
            <w:shd w:val="clear" w:color="auto" w:fill="auto"/>
          </w:tcPr>
          <w:p w:rsidR="00902F8A" w:rsidRPr="00D45A51" w:rsidRDefault="00902F8A" w:rsidP="00902F8A">
            <w:pPr>
              <w:ind w:left="0"/>
              <w:jc w:val="left"/>
            </w:pPr>
            <w:r w:rsidRPr="00D45A51">
              <w:t>TSA resource (Sanjib Biswas)</w:t>
            </w:r>
          </w:p>
        </w:tc>
        <w:tc>
          <w:tcPr>
            <w:tcW w:w="1175" w:type="dxa"/>
            <w:shd w:val="clear" w:color="auto" w:fill="auto"/>
          </w:tcPr>
          <w:p w:rsidR="00902F8A" w:rsidRPr="00D45A51" w:rsidRDefault="00902F8A" w:rsidP="00902F8A">
            <w:pPr>
              <w:ind w:left="0"/>
              <w:jc w:val="left"/>
            </w:pPr>
            <w:r>
              <w:t>Based on SLA</w:t>
            </w:r>
          </w:p>
        </w:tc>
      </w:tr>
      <w:tr w:rsidR="00497936" w:rsidRPr="00D45A51" w:rsidTr="00EC0C6C">
        <w:tc>
          <w:tcPr>
            <w:tcW w:w="2783" w:type="dxa"/>
            <w:shd w:val="clear" w:color="auto" w:fill="auto"/>
          </w:tcPr>
          <w:p w:rsidR="00497936" w:rsidRPr="00D45A51" w:rsidRDefault="00902F8A" w:rsidP="00902F8A">
            <w:pPr>
              <w:ind w:left="0"/>
              <w:jc w:val="left"/>
            </w:pPr>
            <w:r>
              <w:t xml:space="preserve">Complete pending site deployment </w:t>
            </w:r>
            <w:proofErr w:type="spellStart"/>
            <w:r>
              <w:t>callback’s</w:t>
            </w:r>
            <w:proofErr w:type="spellEnd"/>
            <w:r>
              <w:t xml:space="preserve"> </w:t>
            </w:r>
          </w:p>
        </w:tc>
        <w:tc>
          <w:tcPr>
            <w:tcW w:w="2587" w:type="dxa"/>
            <w:shd w:val="clear" w:color="auto" w:fill="auto"/>
          </w:tcPr>
          <w:p w:rsidR="00497936" w:rsidRPr="00D45A51" w:rsidRDefault="00497936" w:rsidP="00EC0C6C">
            <w:pPr>
              <w:ind w:left="0"/>
              <w:jc w:val="left"/>
            </w:pPr>
            <w:r w:rsidRPr="00D45A51">
              <w:t>TSA</w:t>
            </w:r>
            <w:r w:rsidR="00DD192B" w:rsidRPr="00D45A51">
              <w:t xml:space="preserve"> (via call from IT Web Support team)</w:t>
            </w:r>
          </w:p>
        </w:tc>
        <w:tc>
          <w:tcPr>
            <w:tcW w:w="2494" w:type="dxa"/>
            <w:shd w:val="clear" w:color="auto" w:fill="auto"/>
          </w:tcPr>
          <w:p w:rsidR="00497936" w:rsidRPr="00D45A51" w:rsidRDefault="00902F8A" w:rsidP="00902F8A">
            <w:pPr>
              <w:ind w:left="0"/>
              <w:jc w:val="left"/>
            </w:pPr>
            <w:r>
              <w:t>TSA resource</w:t>
            </w:r>
          </w:p>
        </w:tc>
        <w:tc>
          <w:tcPr>
            <w:tcW w:w="1175" w:type="dxa"/>
            <w:shd w:val="clear" w:color="auto" w:fill="auto"/>
          </w:tcPr>
          <w:p w:rsidR="00497936" w:rsidRPr="00D45A51" w:rsidRDefault="00E73BF9" w:rsidP="00EC0C6C">
            <w:pPr>
              <w:ind w:left="0"/>
              <w:jc w:val="left"/>
            </w:pPr>
            <w:r>
              <w:t>Based on SLA</w:t>
            </w:r>
          </w:p>
        </w:tc>
      </w:tr>
      <w:tr w:rsidR="00DD192B" w:rsidRPr="00D45A51" w:rsidTr="00DD192B">
        <w:tc>
          <w:tcPr>
            <w:tcW w:w="2783" w:type="dxa"/>
            <w:shd w:val="clear" w:color="auto" w:fill="auto"/>
          </w:tcPr>
          <w:p w:rsidR="00DD192B" w:rsidRPr="00D45A51" w:rsidRDefault="00DD192B" w:rsidP="00DD192B">
            <w:pPr>
              <w:ind w:left="0"/>
              <w:jc w:val="left"/>
            </w:pPr>
            <w:r w:rsidRPr="00D45A51">
              <w:t>Identify gaps between TSA Servers and SODA</w:t>
            </w:r>
          </w:p>
        </w:tc>
        <w:tc>
          <w:tcPr>
            <w:tcW w:w="2587" w:type="dxa"/>
            <w:shd w:val="clear" w:color="auto" w:fill="auto"/>
          </w:tcPr>
          <w:p w:rsidR="00DD192B" w:rsidRPr="00D45A51" w:rsidRDefault="00DD192B" w:rsidP="00DD192B">
            <w:pPr>
              <w:ind w:left="0"/>
              <w:jc w:val="left"/>
            </w:pPr>
            <w:r w:rsidRPr="00D45A51">
              <w:t>IT Web Support &amp; TSA</w:t>
            </w:r>
          </w:p>
        </w:tc>
        <w:tc>
          <w:tcPr>
            <w:tcW w:w="2494" w:type="dxa"/>
            <w:shd w:val="clear" w:color="auto" w:fill="auto"/>
          </w:tcPr>
          <w:p w:rsidR="00DD192B" w:rsidRPr="00D45A51" w:rsidRDefault="00DD192B" w:rsidP="00DD192B">
            <w:pPr>
              <w:ind w:left="0"/>
              <w:jc w:val="left"/>
            </w:pPr>
            <w:r w:rsidRPr="00D45A51">
              <w:t>Sanjib Biswas</w:t>
            </w:r>
            <w:r w:rsidRPr="00D45A51">
              <w:br/>
              <w:t>TSA Resources</w:t>
            </w:r>
          </w:p>
        </w:tc>
        <w:tc>
          <w:tcPr>
            <w:tcW w:w="1175" w:type="dxa"/>
            <w:shd w:val="clear" w:color="auto" w:fill="auto"/>
          </w:tcPr>
          <w:p w:rsidR="00DD192B" w:rsidRPr="00D45A51" w:rsidRDefault="00E73BF9" w:rsidP="00DD192B">
            <w:pPr>
              <w:ind w:left="0"/>
              <w:jc w:val="left"/>
            </w:pPr>
            <w:r>
              <w:t>Based on SLA</w:t>
            </w:r>
          </w:p>
        </w:tc>
      </w:tr>
      <w:tr w:rsidR="00497936" w:rsidRPr="001235D7" w:rsidTr="00EC0C6C">
        <w:tc>
          <w:tcPr>
            <w:tcW w:w="2783" w:type="dxa"/>
            <w:shd w:val="clear" w:color="auto" w:fill="auto"/>
          </w:tcPr>
          <w:p w:rsidR="00497936" w:rsidRPr="00D45A51" w:rsidRDefault="00497936" w:rsidP="00DD192B">
            <w:pPr>
              <w:ind w:left="0"/>
              <w:jc w:val="left"/>
            </w:pPr>
            <w:r w:rsidRPr="00D45A51">
              <w:t xml:space="preserve">Identify gaps between TSA Servers and </w:t>
            </w:r>
            <w:proofErr w:type="spellStart"/>
            <w:r w:rsidRPr="00D45A51">
              <w:t>iProcess</w:t>
            </w:r>
            <w:proofErr w:type="spellEnd"/>
          </w:p>
        </w:tc>
        <w:tc>
          <w:tcPr>
            <w:tcW w:w="2587" w:type="dxa"/>
            <w:shd w:val="clear" w:color="auto" w:fill="auto"/>
          </w:tcPr>
          <w:p w:rsidR="00497936" w:rsidRPr="00D45A51" w:rsidRDefault="00497936" w:rsidP="00EC0C6C">
            <w:pPr>
              <w:ind w:left="0"/>
              <w:jc w:val="left"/>
            </w:pPr>
            <w:r w:rsidRPr="00D45A51">
              <w:t>Service Operations</w:t>
            </w:r>
          </w:p>
        </w:tc>
        <w:tc>
          <w:tcPr>
            <w:tcW w:w="2494" w:type="dxa"/>
            <w:shd w:val="clear" w:color="auto" w:fill="auto"/>
          </w:tcPr>
          <w:p w:rsidR="00497936" w:rsidRPr="00D45A51" w:rsidRDefault="00497936" w:rsidP="00EC0C6C">
            <w:pPr>
              <w:ind w:left="0"/>
              <w:jc w:val="left"/>
            </w:pPr>
            <w:r w:rsidRPr="00D45A51">
              <w:t>Bindu Subhadramma</w:t>
            </w:r>
            <w:r w:rsidRPr="00D45A51">
              <w:br/>
              <w:t>TSA Resources</w:t>
            </w:r>
          </w:p>
        </w:tc>
        <w:tc>
          <w:tcPr>
            <w:tcW w:w="1175" w:type="dxa"/>
            <w:shd w:val="clear" w:color="auto" w:fill="auto"/>
          </w:tcPr>
          <w:p w:rsidR="00497936" w:rsidRPr="00D45A51" w:rsidRDefault="00E73BF9" w:rsidP="00EC0C6C">
            <w:pPr>
              <w:ind w:left="0"/>
              <w:jc w:val="left"/>
            </w:pPr>
            <w:r>
              <w:t>Based on SLA</w:t>
            </w:r>
          </w:p>
        </w:tc>
      </w:tr>
      <w:tr w:rsidR="00497936" w:rsidRPr="00D45A51" w:rsidTr="00EC0C6C">
        <w:tc>
          <w:tcPr>
            <w:tcW w:w="2783" w:type="dxa"/>
            <w:shd w:val="clear" w:color="auto" w:fill="auto"/>
          </w:tcPr>
          <w:p w:rsidR="00497936" w:rsidRPr="00D45A51" w:rsidRDefault="00497936" w:rsidP="00DD192B">
            <w:pPr>
              <w:ind w:left="0"/>
              <w:jc w:val="left"/>
            </w:pPr>
            <w:r w:rsidRPr="00D45A51">
              <w:t>Replay SODA</w:t>
            </w:r>
          </w:p>
        </w:tc>
        <w:tc>
          <w:tcPr>
            <w:tcW w:w="2587" w:type="dxa"/>
            <w:shd w:val="clear" w:color="auto" w:fill="auto"/>
          </w:tcPr>
          <w:p w:rsidR="00497936" w:rsidRPr="00D45A51" w:rsidRDefault="00497936" w:rsidP="00EC0C6C">
            <w:pPr>
              <w:ind w:left="0"/>
              <w:jc w:val="left"/>
            </w:pPr>
            <w:r w:rsidRPr="00D45A51">
              <w:t>IT Web Support</w:t>
            </w:r>
          </w:p>
        </w:tc>
        <w:tc>
          <w:tcPr>
            <w:tcW w:w="2494" w:type="dxa"/>
            <w:shd w:val="clear" w:color="auto" w:fill="auto"/>
          </w:tcPr>
          <w:p w:rsidR="00497936" w:rsidRPr="00D45A51" w:rsidRDefault="00497936" w:rsidP="00EC0C6C">
            <w:pPr>
              <w:ind w:left="0"/>
              <w:jc w:val="left"/>
            </w:pPr>
            <w:r w:rsidRPr="00D45A51">
              <w:t>Sanjib Biswas</w:t>
            </w:r>
            <w:r w:rsidR="00F736D4">
              <w:br/>
              <w:t>Bindu Subhadramma</w:t>
            </w:r>
          </w:p>
        </w:tc>
        <w:tc>
          <w:tcPr>
            <w:tcW w:w="1175" w:type="dxa"/>
            <w:shd w:val="clear" w:color="auto" w:fill="auto"/>
          </w:tcPr>
          <w:p w:rsidR="00497936" w:rsidRPr="00D45A51" w:rsidRDefault="00E73BF9" w:rsidP="00EC0C6C">
            <w:pPr>
              <w:ind w:left="0"/>
              <w:jc w:val="left"/>
            </w:pPr>
            <w:r>
              <w:t>Based on SLA</w:t>
            </w:r>
          </w:p>
        </w:tc>
      </w:tr>
      <w:tr w:rsidR="005446BE" w:rsidTr="00EC0C6C">
        <w:tc>
          <w:tcPr>
            <w:tcW w:w="2783" w:type="dxa"/>
            <w:shd w:val="clear" w:color="auto" w:fill="auto"/>
          </w:tcPr>
          <w:p w:rsidR="005446BE" w:rsidRPr="00D45A51" w:rsidRDefault="005446BE" w:rsidP="00902F8A">
            <w:pPr>
              <w:ind w:left="0"/>
              <w:jc w:val="left"/>
            </w:pPr>
            <w:r w:rsidRPr="00D45A51">
              <w:t xml:space="preserve">Re-trigger transactions </w:t>
            </w:r>
            <w:r w:rsidR="00902F8A">
              <w:t xml:space="preserve">bot in DB02 </w:t>
            </w:r>
            <w:r w:rsidRPr="00D45A51">
              <w:t xml:space="preserve">from  </w:t>
            </w:r>
            <w:proofErr w:type="spellStart"/>
            <w:r w:rsidRPr="00D45A51">
              <w:t>iProcess</w:t>
            </w:r>
            <w:proofErr w:type="spellEnd"/>
            <w:r w:rsidRPr="00D45A51">
              <w:t xml:space="preserve"> </w:t>
            </w:r>
          </w:p>
        </w:tc>
        <w:tc>
          <w:tcPr>
            <w:tcW w:w="2587" w:type="dxa"/>
            <w:shd w:val="clear" w:color="auto" w:fill="auto"/>
          </w:tcPr>
          <w:p w:rsidR="005446BE" w:rsidRPr="00D45A51" w:rsidRDefault="005446BE" w:rsidP="00EC0C6C">
            <w:pPr>
              <w:ind w:left="0"/>
              <w:jc w:val="left"/>
            </w:pPr>
            <w:r w:rsidRPr="00D45A51">
              <w:t>TMT, Service Operation</w:t>
            </w:r>
          </w:p>
        </w:tc>
        <w:tc>
          <w:tcPr>
            <w:tcW w:w="2494" w:type="dxa"/>
            <w:shd w:val="clear" w:color="auto" w:fill="auto"/>
          </w:tcPr>
          <w:p w:rsidR="005446BE" w:rsidRPr="00D45A51" w:rsidRDefault="005446BE" w:rsidP="00EC0C6C">
            <w:pPr>
              <w:ind w:left="0"/>
              <w:jc w:val="left"/>
            </w:pPr>
            <w:r w:rsidRPr="00D45A51">
              <w:t>Bindu Subhadramma, Tim Burgess</w:t>
            </w:r>
          </w:p>
        </w:tc>
        <w:tc>
          <w:tcPr>
            <w:tcW w:w="1175" w:type="dxa"/>
            <w:shd w:val="clear" w:color="auto" w:fill="auto"/>
          </w:tcPr>
          <w:p w:rsidR="005446BE" w:rsidRDefault="00E73BF9" w:rsidP="00EC0C6C">
            <w:pPr>
              <w:ind w:left="0"/>
              <w:jc w:val="left"/>
            </w:pPr>
            <w:r>
              <w:t>Based on SLA</w:t>
            </w:r>
          </w:p>
        </w:tc>
      </w:tr>
    </w:tbl>
    <w:p w:rsidR="003F6355" w:rsidRDefault="003F6355" w:rsidP="003F6355">
      <w:pPr>
        <w:ind w:left="0"/>
        <w:jc w:val="left"/>
      </w:pPr>
      <w:bookmarkStart w:id="53" w:name="_Toc330970666"/>
      <w:r>
        <w:t>Note that self-serve changes made in the last 24 hours may be lost in this instance and customers will need to re-do their changes as we will have no other record to replay the change.</w:t>
      </w:r>
    </w:p>
    <w:p w:rsidR="00A314CB" w:rsidRPr="00A314CB" w:rsidRDefault="00A314CB" w:rsidP="00925513">
      <w:pPr>
        <w:pStyle w:val="Heading2"/>
      </w:pPr>
      <w:r>
        <w:t xml:space="preserve">Non Recoverable </w:t>
      </w:r>
      <w:r w:rsidR="00F257D1">
        <w:t xml:space="preserve">Catastrophic </w:t>
      </w:r>
      <w:r>
        <w:t>event</w:t>
      </w:r>
      <w:bookmarkEnd w:id="53"/>
    </w:p>
    <w:p w:rsidR="000A34CD" w:rsidRDefault="00433CFC" w:rsidP="00497936">
      <w:pPr>
        <w:ind w:left="0"/>
        <w:jc w:val="left"/>
      </w:pPr>
      <w:r>
        <w:t>In the instance of a non-recoverable event on the ODA product the approach is to contact customer, de-provision product and adjust charges.</w:t>
      </w:r>
      <w:r w:rsidR="000A34CD">
        <w:br/>
        <w:t xml:space="preserve">The below process outlines the steps to be taken </w:t>
      </w:r>
      <w:r w:rsidR="008346A1">
        <w:t xml:space="preserve">(also reflected in process flow diagram) </w:t>
      </w:r>
      <w:r w:rsidR="000A34CD">
        <w:t>–</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4"/>
        <w:gridCol w:w="2570"/>
        <w:gridCol w:w="2481"/>
        <w:gridCol w:w="1214"/>
      </w:tblGrid>
      <w:tr w:rsidR="00004D51" w:rsidRPr="00183316" w:rsidTr="00004D51">
        <w:tc>
          <w:tcPr>
            <w:tcW w:w="2774" w:type="dxa"/>
            <w:shd w:val="clear" w:color="auto" w:fill="auto"/>
          </w:tcPr>
          <w:p w:rsidR="007D621E" w:rsidRPr="00004D51" w:rsidRDefault="007D621E" w:rsidP="00004D51">
            <w:pPr>
              <w:ind w:left="0"/>
              <w:jc w:val="left"/>
              <w:rPr>
                <w:b/>
              </w:rPr>
            </w:pPr>
            <w:r w:rsidRPr="00004D51">
              <w:rPr>
                <w:b/>
              </w:rPr>
              <w:t>Task</w:t>
            </w:r>
          </w:p>
        </w:tc>
        <w:tc>
          <w:tcPr>
            <w:tcW w:w="2570" w:type="dxa"/>
            <w:shd w:val="clear" w:color="auto" w:fill="auto"/>
          </w:tcPr>
          <w:p w:rsidR="007D621E" w:rsidRPr="00004D51" w:rsidRDefault="007D621E" w:rsidP="00004D51">
            <w:pPr>
              <w:ind w:left="0"/>
              <w:jc w:val="left"/>
              <w:rPr>
                <w:b/>
              </w:rPr>
            </w:pPr>
            <w:r w:rsidRPr="00004D51">
              <w:rPr>
                <w:b/>
              </w:rPr>
              <w:t>Who</w:t>
            </w:r>
          </w:p>
        </w:tc>
        <w:tc>
          <w:tcPr>
            <w:tcW w:w="2481" w:type="dxa"/>
            <w:shd w:val="clear" w:color="auto" w:fill="auto"/>
          </w:tcPr>
          <w:p w:rsidR="007D621E" w:rsidRPr="00004D51" w:rsidRDefault="007D621E" w:rsidP="00004D51">
            <w:pPr>
              <w:ind w:left="0"/>
              <w:jc w:val="left"/>
              <w:rPr>
                <w:b/>
              </w:rPr>
            </w:pPr>
            <w:r w:rsidRPr="00004D51">
              <w:rPr>
                <w:b/>
              </w:rPr>
              <w:t>Contact</w:t>
            </w:r>
          </w:p>
        </w:tc>
        <w:tc>
          <w:tcPr>
            <w:tcW w:w="1214" w:type="dxa"/>
            <w:shd w:val="clear" w:color="auto" w:fill="auto"/>
          </w:tcPr>
          <w:p w:rsidR="007D621E" w:rsidRPr="00004D51" w:rsidRDefault="007D621E" w:rsidP="00004D51">
            <w:pPr>
              <w:ind w:left="0"/>
              <w:jc w:val="left"/>
              <w:rPr>
                <w:b/>
              </w:rPr>
            </w:pPr>
            <w:r w:rsidRPr="00004D51">
              <w:rPr>
                <w:b/>
              </w:rPr>
              <w:t>Duration</w:t>
            </w:r>
          </w:p>
        </w:tc>
      </w:tr>
      <w:tr w:rsidR="00004D51" w:rsidRPr="00D45A51" w:rsidTr="00004D51">
        <w:tc>
          <w:tcPr>
            <w:tcW w:w="2774" w:type="dxa"/>
            <w:shd w:val="clear" w:color="auto" w:fill="auto"/>
          </w:tcPr>
          <w:p w:rsidR="007D621E" w:rsidRPr="00D45A51" w:rsidRDefault="007D621E" w:rsidP="00004D51">
            <w:pPr>
              <w:ind w:left="0"/>
              <w:jc w:val="left"/>
            </w:pPr>
            <w:r w:rsidRPr="00D45A51">
              <w:t>Identify non-recoverable infrastructure error (</w:t>
            </w:r>
            <w:r w:rsidR="002C7EA6" w:rsidRPr="00D45A51">
              <w:t>i.e.</w:t>
            </w:r>
            <w:r w:rsidRPr="00D45A51">
              <w:t xml:space="preserve"> deemed catastrophic)</w:t>
            </w:r>
          </w:p>
        </w:tc>
        <w:tc>
          <w:tcPr>
            <w:tcW w:w="2570" w:type="dxa"/>
            <w:shd w:val="clear" w:color="auto" w:fill="auto"/>
          </w:tcPr>
          <w:p w:rsidR="007D621E" w:rsidRPr="00D45A51" w:rsidRDefault="00DD192B" w:rsidP="00004D51">
            <w:pPr>
              <w:ind w:left="0"/>
              <w:jc w:val="left"/>
            </w:pPr>
            <w:r w:rsidRPr="00D45A51">
              <w:t xml:space="preserve">Dictated by # of users complaining about the issue – </w:t>
            </w:r>
            <w:proofErr w:type="spellStart"/>
            <w:r w:rsidRPr="00D45A51">
              <w:t>ie</w:t>
            </w:r>
            <w:proofErr w:type="spellEnd"/>
            <w:r w:rsidRPr="00D45A51">
              <w:t xml:space="preserve"> when it has become a </w:t>
            </w:r>
            <w:proofErr w:type="spellStart"/>
            <w:r w:rsidRPr="00D45A51">
              <w:t>Sev</w:t>
            </w:r>
            <w:proofErr w:type="spellEnd"/>
            <w:r w:rsidRPr="00D45A51">
              <w:t xml:space="preserve"> 1 all dictated by incident </w:t>
            </w:r>
            <w:r w:rsidRPr="00D45A51">
              <w:lastRenderedPageBreak/>
              <w:t>management process</w:t>
            </w:r>
          </w:p>
        </w:tc>
        <w:tc>
          <w:tcPr>
            <w:tcW w:w="2481" w:type="dxa"/>
            <w:shd w:val="clear" w:color="auto" w:fill="auto"/>
          </w:tcPr>
          <w:p w:rsidR="007D621E" w:rsidRPr="00D45A51" w:rsidRDefault="00C3767E" w:rsidP="00004D51">
            <w:pPr>
              <w:ind w:left="0"/>
              <w:jc w:val="left"/>
            </w:pPr>
            <w:r>
              <w:lastRenderedPageBreak/>
              <w:t>IT and Product Management</w:t>
            </w:r>
          </w:p>
        </w:tc>
        <w:tc>
          <w:tcPr>
            <w:tcW w:w="1214" w:type="dxa"/>
            <w:shd w:val="clear" w:color="auto" w:fill="auto"/>
          </w:tcPr>
          <w:p w:rsidR="007D621E" w:rsidRPr="00D45A51" w:rsidRDefault="007D621E" w:rsidP="00004D51">
            <w:pPr>
              <w:ind w:left="0"/>
              <w:jc w:val="left"/>
            </w:pPr>
          </w:p>
        </w:tc>
      </w:tr>
      <w:tr w:rsidR="00004D51" w:rsidRPr="00D45A51" w:rsidTr="00004D51">
        <w:tc>
          <w:tcPr>
            <w:tcW w:w="2774" w:type="dxa"/>
            <w:shd w:val="clear" w:color="auto" w:fill="auto"/>
          </w:tcPr>
          <w:p w:rsidR="007D621E" w:rsidRPr="00D45A51" w:rsidRDefault="007D621E" w:rsidP="00004D51">
            <w:pPr>
              <w:ind w:left="0"/>
              <w:jc w:val="left"/>
            </w:pPr>
            <w:r w:rsidRPr="00D45A51">
              <w:lastRenderedPageBreak/>
              <w:t>Extract Active customer list</w:t>
            </w:r>
          </w:p>
        </w:tc>
        <w:tc>
          <w:tcPr>
            <w:tcW w:w="2570" w:type="dxa"/>
            <w:shd w:val="clear" w:color="auto" w:fill="auto"/>
          </w:tcPr>
          <w:p w:rsidR="007D621E" w:rsidRPr="00D45A51" w:rsidRDefault="00E73BF9" w:rsidP="00004D51">
            <w:pPr>
              <w:ind w:left="0"/>
              <w:jc w:val="left"/>
            </w:pPr>
            <w:r>
              <w:t>IT – dependent on which system available (</w:t>
            </w:r>
            <w:proofErr w:type="spellStart"/>
            <w:r>
              <w:t>ie</w:t>
            </w:r>
            <w:proofErr w:type="spellEnd"/>
            <w:r>
              <w:t xml:space="preserve"> SOS, SODA or </w:t>
            </w:r>
            <w:proofErr w:type="spellStart"/>
            <w:r>
              <w:t>iProcess</w:t>
            </w:r>
            <w:proofErr w:type="spellEnd"/>
            <w:r>
              <w:t>)</w:t>
            </w:r>
          </w:p>
        </w:tc>
        <w:tc>
          <w:tcPr>
            <w:tcW w:w="2481" w:type="dxa"/>
            <w:shd w:val="clear" w:color="auto" w:fill="auto"/>
          </w:tcPr>
          <w:p w:rsidR="007D621E" w:rsidRPr="00D45A51" w:rsidRDefault="00065B2C" w:rsidP="00004D51">
            <w:pPr>
              <w:ind w:left="0"/>
              <w:jc w:val="left"/>
            </w:pPr>
            <w:r>
              <w:t>SODA – Sanjib Biswas</w:t>
            </w:r>
            <w:r>
              <w:br/>
            </w:r>
            <w:proofErr w:type="spellStart"/>
            <w:r>
              <w:t>iProcess</w:t>
            </w:r>
            <w:proofErr w:type="spellEnd"/>
            <w:r>
              <w:t xml:space="preserve"> -  Bindu </w:t>
            </w:r>
            <w:r w:rsidRPr="00D45A51">
              <w:t>Subhadramma</w:t>
            </w:r>
          </w:p>
        </w:tc>
        <w:tc>
          <w:tcPr>
            <w:tcW w:w="1214" w:type="dxa"/>
            <w:shd w:val="clear" w:color="auto" w:fill="auto"/>
          </w:tcPr>
          <w:p w:rsidR="007D621E" w:rsidRPr="00D45A51" w:rsidRDefault="007D621E" w:rsidP="00004D51">
            <w:pPr>
              <w:ind w:left="0"/>
              <w:jc w:val="left"/>
            </w:pPr>
          </w:p>
        </w:tc>
      </w:tr>
      <w:tr w:rsidR="00004D51" w:rsidRPr="00D45A51" w:rsidTr="00004D51">
        <w:tc>
          <w:tcPr>
            <w:tcW w:w="2774" w:type="dxa"/>
            <w:shd w:val="clear" w:color="auto" w:fill="auto"/>
          </w:tcPr>
          <w:p w:rsidR="007D621E" w:rsidRPr="00D45A51" w:rsidRDefault="007D621E" w:rsidP="00004D51">
            <w:pPr>
              <w:ind w:left="0"/>
              <w:jc w:val="left"/>
            </w:pPr>
            <w:r w:rsidRPr="00D45A51">
              <w:t>Define Customer Communications</w:t>
            </w:r>
          </w:p>
        </w:tc>
        <w:tc>
          <w:tcPr>
            <w:tcW w:w="2570" w:type="dxa"/>
            <w:shd w:val="clear" w:color="auto" w:fill="auto"/>
          </w:tcPr>
          <w:p w:rsidR="007D621E" w:rsidRPr="00D45A51" w:rsidRDefault="00B918C5" w:rsidP="00004D51">
            <w:pPr>
              <w:ind w:left="0"/>
              <w:jc w:val="left"/>
            </w:pPr>
            <w:r>
              <w:t>Product Manager/Marketing/Legal</w:t>
            </w:r>
          </w:p>
        </w:tc>
        <w:tc>
          <w:tcPr>
            <w:tcW w:w="2481" w:type="dxa"/>
            <w:shd w:val="clear" w:color="auto" w:fill="auto"/>
          </w:tcPr>
          <w:p w:rsidR="007D621E" w:rsidRPr="00D45A51" w:rsidRDefault="00B918C5" w:rsidP="00004D51">
            <w:pPr>
              <w:ind w:left="0"/>
              <w:jc w:val="left"/>
            </w:pPr>
            <w:r>
              <w:t>Andrew Kim</w:t>
            </w:r>
          </w:p>
        </w:tc>
        <w:tc>
          <w:tcPr>
            <w:tcW w:w="1214" w:type="dxa"/>
            <w:shd w:val="clear" w:color="auto" w:fill="auto"/>
          </w:tcPr>
          <w:p w:rsidR="007D621E" w:rsidRPr="00D45A51" w:rsidRDefault="007D621E" w:rsidP="00004D51">
            <w:pPr>
              <w:ind w:left="0"/>
              <w:jc w:val="left"/>
            </w:pPr>
          </w:p>
        </w:tc>
      </w:tr>
      <w:tr w:rsidR="00B918C5" w:rsidRPr="00D45A51" w:rsidTr="00004D51">
        <w:tc>
          <w:tcPr>
            <w:tcW w:w="2774" w:type="dxa"/>
            <w:shd w:val="clear" w:color="auto" w:fill="auto"/>
          </w:tcPr>
          <w:p w:rsidR="00B918C5" w:rsidRPr="00D45A51" w:rsidRDefault="00B918C5" w:rsidP="00004D51">
            <w:pPr>
              <w:ind w:left="0"/>
              <w:jc w:val="left"/>
            </w:pPr>
            <w:r w:rsidRPr="00D45A51">
              <w:t>Contact Customers with Communication</w:t>
            </w:r>
          </w:p>
        </w:tc>
        <w:tc>
          <w:tcPr>
            <w:tcW w:w="2570" w:type="dxa"/>
            <w:shd w:val="clear" w:color="auto" w:fill="auto"/>
          </w:tcPr>
          <w:p w:rsidR="00B918C5" w:rsidRPr="00D45A51" w:rsidRDefault="00B918C5" w:rsidP="00B918C5">
            <w:pPr>
              <w:ind w:left="0"/>
              <w:jc w:val="left"/>
            </w:pPr>
            <w:r>
              <w:t>Product Manager/Marketing</w:t>
            </w:r>
          </w:p>
        </w:tc>
        <w:tc>
          <w:tcPr>
            <w:tcW w:w="2481" w:type="dxa"/>
            <w:shd w:val="clear" w:color="auto" w:fill="auto"/>
          </w:tcPr>
          <w:p w:rsidR="00B918C5" w:rsidRPr="00D45A51" w:rsidRDefault="00B918C5" w:rsidP="00004D51">
            <w:pPr>
              <w:ind w:left="0"/>
              <w:jc w:val="left"/>
            </w:pPr>
            <w:r>
              <w:t>Andrew Kim</w:t>
            </w:r>
          </w:p>
        </w:tc>
        <w:tc>
          <w:tcPr>
            <w:tcW w:w="1214" w:type="dxa"/>
            <w:shd w:val="clear" w:color="auto" w:fill="auto"/>
          </w:tcPr>
          <w:p w:rsidR="00B918C5" w:rsidRPr="00D45A51" w:rsidRDefault="00B918C5" w:rsidP="00004D51">
            <w:pPr>
              <w:ind w:left="0"/>
              <w:jc w:val="left"/>
            </w:pPr>
          </w:p>
        </w:tc>
      </w:tr>
      <w:tr w:rsidR="00B918C5" w:rsidRPr="00D45A51" w:rsidTr="00004D51">
        <w:tc>
          <w:tcPr>
            <w:tcW w:w="2774" w:type="dxa"/>
            <w:shd w:val="clear" w:color="auto" w:fill="auto"/>
          </w:tcPr>
          <w:p w:rsidR="00B918C5" w:rsidRPr="00D45A51" w:rsidRDefault="00B918C5" w:rsidP="00004D51">
            <w:pPr>
              <w:ind w:left="0"/>
              <w:jc w:val="left"/>
            </w:pPr>
            <w:r w:rsidRPr="00D45A51">
              <w:t>De-provision product on Optus Systems (i.e. VOIP, bolt-on)</w:t>
            </w:r>
          </w:p>
        </w:tc>
        <w:tc>
          <w:tcPr>
            <w:tcW w:w="2570" w:type="dxa"/>
            <w:shd w:val="clear" w:color="auto" w:fill="auto"/>
          </w:tcPr>
          <w:p w:rsidR="00B918C5" w:rsidRPr="00D45A51" w:rsidRDefault="00E73BF9" w:rsidP="008346A1">
            <w:pPr>
              <w:ind w:left="0"/>
              <w:jc w:val="left"/>
            </w:pPr>
            <w:r>
              <w:t>Care</w:t>
            </w:r>
            <w:r>
              <w:br/>
              <w:t>MAS</w:t>
            </w:r>
          </w:p>
        </w:tc>
        <w:tc>
          <w:tcPr>
            <w:tcW w:w="2481" w:type="dxa"/>
            <w:shd w:val="clear" w:color="auto" w:fill="auto"/>
          </w:tcPr>
          <w:p w:rsidR="00B918C5" w:rsidRPr="00D45A51" w:rsidRDefault="00E73BF9" w:rsidP="00004D51">
            <w:pPr>
              <w:ind w:left="0"/>
              <w:jc w:val="left"/>
            </w:pPr>
            <w:r>
              <w:t>Robert Hanimyan</w:t>
            </w:r>
            <w:r>
              <w:br/>
              <w:t>Ray Link</w:t>
            </w:r>
          </w:p>
        </w:tc>
        <w:tc>
          <w:tcPr>
            <w:tcW w:w="1214" w:type="dxa"/>
            <w:shd w:val="clear" w:color="auto" w:fill="auto"/>
          </w:tcPr>
          <w:p w:rsidR="00B918C5" w:rsidRPr="00D45A51" w:rsidRDefault="00B918C5" w:rsidP="00004D51">
            <w:pPr>
              <w:ind w:left="0"/>
              <w:jc w:val="left"/>
            </w:pPr>
          </w:p>
        </w:tc>
      </w:tr>
      <w:tr w:rsidR="00B918C5" w:rsidRPr="00D45A51" w:rsidTr="00004D51">
        <w:tc>
          <w:tcPr>
            <w:tcW w:w="2774" w:type="dxa"/>
            <w:shd w:val="clear" w:color="auto" w:fill="auto"/>
          </w:tcPr>
          <w:p w:rsidR="00B918C5" w:rsidRPr="00D45A51" w:rsidRDefault="00B918C5" w:rsidP="00004D51">
            <w:pPr>
              <w:ind w:left="0"/>
              <w:jc w:val="left"/>
            </w:pPr>
            <w:r w:rsidRPr="00D45A51">
              <w:t>Establish if Customer wants to retain Domain and arrange for transfer</w:t>
            </w:r>
          </w:p>
        </w:tc>
        <w:tc>
          <w:tcPr>
            <w:tcW w:w="2570" w:type="dxa"/>
            <w:shd w:val="clear" w:color="auto" w:fill="auto"/>
          </w:tcPr>
          <w:p w:rsidR="00B918C5" w:rsidRPr="00D45A51" w:rsidRDefault="00E73BF9" w:rsidP="00004D51">
            <w:pPr>
              <w:ind w:left="0"/>
              <w:jc w:val="left"/>
            </w:pPr>
            <w:r>
              <w:t>MAS</w:t>
            </w:r>
          </w:p>
        </w:tc>
        <w:tc>
          <w:tcPr>
            <w:tcW w:w="2481" w:type="dxa"/>
            <w:shd w:val="clear" w:color="auto" w:fill="auto"/>
          </w:tcPr>
          <w:p w:rsidR="00B918C5" w:rsidRPr="00D45A51" w:rsidRDefault="00E73BF9" w:rsidP="00004D51">
            <w:pPr>
              <w:ind w:left="0"/>
              <w:jc w:val="left"/>
            </w:pPr>
            <w:r>
              <w:t>Ray Link</w:t>
            </w:r>
          </w:p>
        </w:tc>
        <w:tc>
          <w:tcPr>
            <w:tcW w:w="1214" w:type="dxa"/>
            <w:shd w:val="clear" w:color="auto" w:fill="auto"/>
          </w:tcPr>
          <w:p w:rsidR="00B918C5" w:rsidRPr="00D45A51" w:rsidRDefault="00B918C5" w:rsidP="00004D51">
            <w:pPr>
              <w:ind w:left="0"/>
              <w:jc w:val="left"/>
            </w:pPr>
          </w:p>
        </w:tc>
      </w:tr>
      <w:tr w:rsidR="00E73BF9" w:rsidRPr="00EC58E9" w:rsidTr="00004D51">
        <w:tc>
          <w:tcPr>
            <w:tcW w:w="2774" w:type="dxa"/>
            <w:shd w:val="clear" w:color="auto" w:fill="auto"/>
          </w:tcPr>
          <w:p w:rsidR="00E73BF9" w:rsidRPr="00EC58E9" w:rsidRDefault="00E73BF9" w:rsidP="00004D51">
            <w:pPr>
              <w:ind w:left="0"/>
              <w:jc w:val="left"/>
            </w:pPr>
            <w:r w:rsidRPr="00D45A51">
              <w:t>De-provision anything remaining</w:t>
            </w:r>
          </w:p>
        </w:tc>
        <w:tc>
          <w:tcPr>
            <w:tcW w:w="2570" w:type="dxa"/>
            <w:shd w:val="clear" w:color="auto" w:fill="auto"/>
          </w:tcPr>
          <w:p w:rsidR="00E73BF9" w:rsidRPr="00D45A51" w:rsidRDefault="00E73BF9" w:rsidP="008346A1">
            <w:pPr>
              <w:ind w:left="0"/>
              <w:jc w:val="left"/>
            </w:pPr>
            <w:r>
              <w:t>Care</w:t>
            </w:r>
            <w:r>
              <w:br/>
              <w:t>MAS</w:t>
            </w:r>
          </w:p>
        </w:tc>
        <w:tc>
          <w:tcPr>
            <w:tcW w:w="2481" w:type="dxa"/>
            <w:shd w:val="clear" w:color="auto" w:fill="auto"/>
          </w:tcPr>
          <w:p w:rsidR="00E73BF9" w:rsidRPr="00D45A51" w:rsidRDefault="00E73BF9" w:rsidP="008346A1">
            <w:pPr>
              <w:ind w:left="0"/>
              <w:jc w:val="left"/>
            </w:pPr>
            <w:r>
              <w:t>Robert Hanimyan</w:t>
            </w:r>
            <w:r>
              <w:br/>
              <w:t>Ray Link</w:t>
            </w:r>
          </w:p>
        </w:tc>
        <w:tc>
          <w:tcPr>
            <w:tcW w:w="1214" w:type="dxa"/>
            <w:shd w:val="clear" w:color="auto" w:fill="auto"/>
          </w:tcPr>
          <w:p w:rsidR="00E73BF9" w:rsidRPr="00EC58E9" w:rsidRDefault="00E73BF9" w:rsidP="00004D51">
            <w:pPr>
              <w:ind w:left="0"/>
              <w:jc w:val="left"/>
            </w:pPr>
          </w:p>
        </w:tc>
      </w:tr>
    </w:tbl>
    <w:p w:rsidR="00EC58E9" w:rsidRDefault="00EC58E9" w:rsidP="00EC58E9">
      <w:pPr>
        <w:ind w:left="360"/>
        <w:jc w:val="left"/>
      </w:pPr>
    </w:p>
    <w:p w:rsidR="00433CFC" w:rsidRDefault="00065B2C" w:rsidP="000A34CD">
      <w:pPr>
        <w:ind w:left="0"/>
      </w:pPr>
      <w:bookmarkStart w:id="54" w:name="_Toc437670330"/>
      <w:bookmarkStart w:id="55" w:name="_Toc530979635"/>
      <w:r w:rsidRPr="00065B2C">
        <w:rPr>
          <w:noProof/>
          <w:lang w:eastAsia="en-AU"/>
        </w:rPr>
        <w:lastRenderedPageBreak/>
        <w:drawing>
          <wp:inline distT="0" distB="0" distL="0" distR="0" wp14:anchorId="54B40668" wp14:editId="1966B527">
            <wp:extent cx="5756275" cy="4796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275" cy="4796896"/>
                    </a:xfrm>
                    <a:prstGeom prst="rect">
                      <a:avLst/>
                    </a:prstGeom>
                    <a:noFill/>
                    <a:ln>
                      <a:noFill/>
                    </a:ln>
                  </pic:spPr>
                </pic:pic>
              </a:graphicData>
            </a:graphic>
          </wp:inline>
        </w:drawing>
      </w:r>
    </w:p>
    <w:p w:rsidR="000A34CD" w:rsidRDefault="000A34CD" w:rsidP="000A34CD">
      <w:pPr>
        <w:pStyle w:val="Heading2"/>
        <w:numPr>
          <w:ilvl w:val="0"/>
          <w:numId w:val="0"/>
        </w:numPr>
        <w:ind w:left="1134" w:hanging="1134"/>
      </w:pPr>
    </w:p>
    <w:p w:rsidR="00EC0C6C" w:rsidRDefault="00EC0C6C" w:rsidP="00EC0C6C">
      <w:pPr>
        <w:pStyle w:val="Heading1"/>
      </w:pPr>
      <w:bookmarkStart w:id="56" w:name="_Toc330970667"/>
      <w:r>
        <w:lastRenderedPageBreak/>
        <w:t>ODA Systems DR Categories and Process Availability</w:t>
      </w:r>
      <w:bookmarkEnd w:id="56"/>
    </w:p>
    <w:p w:rsidR="0039379C" w:rsidRPr="0039379C" w:rsidRDefault="0039379C" w:rsidP="002C7EA6">
      <w:pPr>
        <w:ind w:left="0"/>
        <w:jc w:val="left"/>
      </w:pPr>
      <w:r>
        <w:t xml:space="preserve">The below tables have been </w:t>
      </w:r>
      <w:r w:rsidR="002C7EA6">
        <w:t>sourced</w:t>
      </w:r>
      <w:r>
        <w:t xml:space="preserve"> from the IT ODA High Availability document. See References section for link to the full document</w:t>
      </w:r>
      <w:r w:rsidR="002C7EA6">
        <w:t xml:space="preserve"> and more detailed information on support hours for each component system</w:t>
      </w:r>
      <w:r>
        <w:t>.</w:t>
      </w:r>
    </w:p>
    <w:p w:rsidR="00EC0C6C" w:rsidRPr="00EC0C6C" w:rsidRDefault="00EC0C6C" w:rsidP="00EC0C6C">
      <w:pPr>
        <w:pStyle w:val="Heading2"/>
      </w:pPr>
      <w:bookmarkStart w:id="57" w:name="_Toc330970668"/>
      <w:r>
        <w:t>ODA Systems DR Categories</w:t>
      </w:r>
      <w:bookmarkEnd w:id="57"/>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1872"/>
        <w:gridCol w:w="4507"/>
      </w:tblGrid>
      <w:tr w:rsidR="00EC0C6C" w:rsidTr="00EC0C6C">
        <w:tc>
          <w:tcPr>
            <w:tcW w:w="2835" w:type="dxa"/>
          </w:tcPr>
          <w:p w:rsidR="00EC0C6C" w:rsidRDefault="00EC0C6C" w:rsidP="00EC0C6C">
            <w:pPr>
              <w:pStyle w:val="TableText"/>
              <w:jc w:val="center"/>
              <w:rPr>
                <w:b/>
                <w:sz w:val="22"/>
              </w:rPr>
            </w:pPr>
            <w:r>
              <w:rPr>
                <w:b/>
                <w:sz w:val="22"/>
              </w:rPr>
              <w:t>System Name</w:t>
            </w:r>
          </w:p>
        </w:tc>
        <w:tc>
          <w:tcPr>
            <w:tcW w:w="1872" w:type="dxa"/>
          </w:tcPr>
          <w:p w:rsidR="00EC0C6C" w:rsidRDefault="00EC0C6C" w:rsidP="00EC0C6C">
            <w:pPr>
              <w:pStyle w:val="TableText"/>
              <w:jc w:val="center"/>
              <w:rPr>
                <w:b/>
                <w:sz w:val="22"/>
              </w:rPr>
            </w:pPr>
            <w:r>
              <w:rPr>
                <w:b/>
                <w:sz w:val="22"/>
              </w:rPr>
              <w:t>DR Category</w:t>
            </w:r>
            <w:r>
              <w:rPr>
                <w:b/>
                <w:sz w:val="22"/>
              </w:rPr>
              <w:br/>
            </w:r>
            <w:r>
              <w:t>(Hot, Warm, Cold)</w:t>
            </w:r>
          </w:p>
        </w:tc>
        <w:tc>
          <w:tcPr>
            <w:tcW w:w="4507" w:type="dxa"/>
          </w:tcPr>
          <w:p w:rsidR="00EC0C6C" w:rsidRDefault="00EC0C6C" w:rsidP="00EC0C6C">
            <w:pPr>
              <w:pStyle w:val="TableText"/>
              <w:jc w:val="center"/>
              <w:rPr>
                <w:b/>
                <w:sz w:val="22"/>
              </w:rPr>
            </w:pPr>
            <w:r>
              <w:rPr>
                <w:b/>
                <w:sz w:val="22"/>
              </w:rPr>
              <w:t>Justification</w:t>
            </w:r>
          </w:p>
        </w:tc>
      </w:tr>
      <w:tr w:rsidR="00EC0C6C" w:rsidRPr="00AD015A" w:rsidTr="00EC0C6C">
        <w:tc>
          <w:tcPr>
            <w:tcW w:w="2835" w:type="dxa"/>
          </w:tcPr>
          <w:p w:rsidR="00EC0C6C" w:rsidRPr="00AD015A" w:rsidRDefault="00EC0C6C" w:rsidP="00EC0C6C">
            <w:pPr>
              <w:pStyle w:val="TEXT"/>
              <w:spacing w:after="120"/>
              <w:ind w:left="0"/>
              <w:jc w:val="left"/>
            </w:pPr>
            <w:r w:rsidRPr="00AD015A">
              <w:t>SODA</w:t>
            </w:r>
            <w:r>
              <w:t xml:space="preserve"> (Sales)</w:t>
            </w:r>
          </w:p>
        </w:tc>
        <w:tc>
          <w:tcPr>
            <w:tcW w:w="1872" w:type="dxa"/>
          </w:tcPr>
          <w:p w:rsidR="00EC0C6C" w:rsidRPr="00AD015A" w:rsidRDefault="00EC0C6C" w:rsidP="00EC0C6C">
            <w:pPr>
              <w:pStyle w:val="TEXT"/>
              <w:spacing w:after="120"/>
              <w:ind w:left="34"/>
              <w:jc w:val="left"/>
            </w:pPr>
            <w:r>
              <w:t>Warm</w:t>
            </w:r>
          </w:p>
        </w:tc>
        <w:tc>
          <w:tcPr>
            <w:tcW w:w="4507" w:type="dxa"/>
          </w:tcPr>
          <w:p w:rsidR="00EC0C6C" w:rsidRPr="00AD015A" w:rsidRDefault="00EC0C6C" w:rsidP="00EC0C6C">
            <w:pPr>
              <w:pStyle w:val="TEXT"/>
              <w:spacing w:after="120"/>
              <w:ind w:left="0"/>
              <w:jc w:val="left"/>
            </w:pPr>
            <w:r>
              <w:t>Platform is on a VM cluster. If server goes down, V Motion initiates a new session immediately. No Cross data centre DR.</w:t>
            </w:r>
          </w:p>
        </w:tc>
      </w:tr>
      <w:tr w:rsidR="00EC0C6C" w:rsidRPr="00AD015A" w:rsidTr="00EC0C6C">
        <w:tc>
          <w:tcPr>
            <w:tcW w:w="2835" w:type="dxa"/>
          </w:tcPr>
          <w:p w:rsidR="00EC0C6C" w:rsidRPr="00AD015A" w:rsidRDefault="00EC0C6C" w:rsidP="00EC0C6C">
            <w:pPr>
              <w:pStyle w:val="TEXT"/>
              <w:spacing w:after="120"/>
              <w:ind w:left="0"/>
              <w:jc w:val="left"/>
            </w:pPr>
            <w:proofErr w:type="spellStart"/>
            <w:r w:rsidRPr="00AD015A">
              <w:t>iProcess</w:t>
            </w:r>
            <w:proofErr w:type="spellEnd"/>
            <w:r w:rsidRPr="00AD015A">
              <w:t xml:space="preserve"> (ODA EIP)</w:t>
            </w:r>
            <w:r>
              <w:t xml:space="preserve"> (Provisioning)</w:t>
            </w:r>
          </w:p>
        </w:tc>
        <w:tc>
          <w:tcPr>
            <w:tcW w:w="1872" w:type="dxa"/>
          </w:tcPr>
          <w:p w:rsidR="00EC0C6C" w:rsidRPr="00AD015A" w:rsidRDefault="00EC0C6C" w:rsidP="00EC0C6C">
            <w:pPr>
              <w:pStyle w:val="TEXT"/>
              <w:spacing w:after="120"/>
              <w:ind w:left="34"/>
              <w:jc w:val="left"/>
            </w:pPr>
            <w:r>
              <w:t>Warm</w:t>
            </w:r>
          </w:p>
        </w:tc>
        <w:tc>
          <w:tcPr>
            <w:tcW w:w="4507" w:type="dxa"/>
          </w:tcPr>
          <w:p w:rsidR="00EC0C6C" w:rsidRPr="00AD015A" w:rsidRDefault="00EC0C6C" w:rsidP="00EC0C6C">
            <w:pPr>
              <w:pStyle w:val="TEXT"/>
              <w:spacing w:after="120"/>
              <w:ind w:left="0"/>
              <w:jc w:val="left"/>
            </w:pPr>
            <w:r>
              <w:t>Platform is on a VM cluster. If server goes down, V Motion initiates a new session immediately. No Cross data centre DR.</w:t>
            </w:r>
          </w:p>
        </w:tc>
      </w:tr>
      <w:tr w:rsidR="00EC0C6C" w:rsidRPr="00AD015A" w:rsidTr="00EC0C6C">
        <w:tc>
          <w:tcPr>
            <w:tcW w:w="2835" w:type="dxa"/>
          </w:tcPr>
          <w:p w:rsidR="00EC0C6C" w:rsidRPr="00AD015A" w:rsidRDefault="00EC0C6C" w:rsidP="00EC0C6C">
            <w:pPr>
              <w:pStyle w:val="TEXT"/>
              <w:spacing w:after="120"/>
              <w:ind w:left="0"/>
              <w:jc w:val="left"/>
            </w:pPr>
            <w:r w:rsidRPr="00AD015A">
              <w:t>TSA</w:t>
            </w:r>
            <w:r>
              <w:t xml:space="preserve"> (Provisioning and Customer </w:t>
            </w:r>
            <w:r w:rsidR="002C7EA6">
              <w:t>Self-Serve</w:t>
            </w:r>
            <w:r>
              <w:t>)</w:t>
            </w:r>
          </w:p>
        </w:tc>
        <w:tc>
          <w:tcPr>
            <w:tcW w:w="1872" w:type="dxa"/>
          </w:tcPr>
          <w:p w:rsidR="00EC0C6C" w:rsidRPr="00AD015A" w:rsidRDefault="00EC0C6C" w:rsidP="00EC0C6C">
            <w:pPr>
              <w:pStyle w:val="TEXT"/>
              <w:spacing w:after="120"/>
              <w:ind w:left="34"/>
              <w:jc w:val="left"/>
            </w:pPr>
            <w:r>
              <w:t>Cold</w:t>
            </w:r>
          </w:p>
        </w:tc>
        <w:tc>
          <w:tcPr>
            <w:tcW w:w="4507" w:type="dxa"/>
          </w:tcPr>
          <w:p w:rsidR="00EC0C6C" w:rsidRPr="00AD015A" w:rsidRDefault="00EC0C6C" w:rsidP="00EC0C6C">
            <w:pPr>
              <w:pStyle w:val="TEXT"/>
              <w:spacing w:after="120"/>
              <w:ind w:left="0"/>
              <w:jc w:val="left"/>
            </w:pPr>
            <w:r>
              <w:t>No HA or DR at this stage. Will be addressed via different Program. Business to prioritise DR capability post go live</w:t>
            </w:r>
          </w:p>
        </w:tc>
      </w:tr>
      <w:tr w:rsidR="00EC0C6C" w:rsidRPr="00AD015A" w:rsidTr="00EC0C6C">
        <w:tc>
          <w:tcPr>
            <w:tcW w:w="2835" w:type="dxa"/>
          </w:tcPr>
          <w:p w:rsidR="00EC0C6C" w:rsidRPr="00AD015A" w:rsidRDefault="00EC0C6C" w:rsidP="00EC0C6C">
            <w:pPr>
              <w:pStyle w:val="TEXT"/>
              <w:spacing w:after="120"/>
              <w:ind w:left="0"/>
              <w:jc w:val="left"/>
            </w:pPr>
            <w:r>
              <w:t>Customer Websites</w:t>
            </w:r>
          </w:p>
        </w:tc>
        <w:tc>
          <w:tcPr>
            <w:tcW w:w="1872" w:type="dxa"/>
          </w:tcPr>
          <w:p w:rsidR="00EC0C6C" w:rsidRDefault="00EC0C6C" w:rsidP="00EC0C6C">
            <w:pPr>
              <w:pStyle w:val="TEXT"/>
              <w:spacing w:after="120"/>
              <w:ind w:left="34"/>
              <w:jc w:val="left"/>
            </w:pPr>
            <w:r>
              <w:t>Warm</w:t>
            </w:r>
          </w:p>
        </w:tc>
        <w:tc>
          <w:tcPr>
            <w:tcW w:w="4507" w:type="dxa"/>
          </w:tcPr>
          <w:p w:rsidR="00EC0C6C" w:rsidRDefault="00EC0C6C" w:rsidP="00EC0C6C">
            <w:pPr>
              <w:pStyle w:val="TEXT"/>
              <w:spacing w:after="120"/>
              <w:ind w:left="0"/>
              <w:jc w:val="left"/>
            </w:pPr>
            <w:r>
              <w:t xml:space="preserve">High Availability required </w:t>
            </w:r>
            <w:proofErr w:type="gramStart"/>
            <w:r>
              <w:t>to meet</w:t>
            </w:r>
            <w:proofErr w:type="gramEnd"/>
            <w:r>
              <w:t xml:space="preserve"> website SLAs provided. Cross Data centre DR a lower priority. Will be addressed via different Program. Business to prioritise DR capability post go live</w:t>
            </w:r>
          </w:p>
        </w:tc>
      </w:tr>
    </w:tbl>
    <w:p w:rsidR="00EC0C6C" w:rsidRPr="00EC0C6C" w:rsidRDefault="00EC0C6C" w:rsidP="00EC0C6C"/>
    <w:p w:rsidR="00A314CB" w:rsidRDefault="00FA4181" w:rsidP="00FA4181">
      <w:pPr>
        <w:pStyle w:val="Heading2"/>
      </w:pPr>
      <w:bookmarkStart w:id="58" w:name="_Toc330970669"/>
      <w:r>
        <w:t>Summary of Key Business Process Availability</w:t>
      </w:r>
      <w:bookmarkEnd w:id="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5"/>
        <w:gridCol w:w="1966"/>
        <w:gridCol w:w="1966"/>
        <w:gridCol w:w="3283"/>
      </w:tblGrid>
      <w:tr w:rsidR="007D0671" w:rsidRPr="007D0671" w:rsidTr="007D0671">
        <w:tc>
          <w:tcPr>
            <w:tcW w:w="1965" w:type="dxa"/>
            <w:shd w:val="clear" w:color="auto" w:fill="auto"/>
          </w:tcPr>
          <w:p w:rsidR="00FA4181" w:rsidRPr="007D0671" w:rsidRDefault="00FA4181" w:rsidP="007D0671">
            <w:pPr>
              <w:ind w:left="0"/>
              <w:jc w:val="left"/>
              <w:rPr>
                <w:b/>
              </w:rPr>
            </w:pPr>
            <w:r w:rsidRPr="007D0671">
              <w:rPr>
                <w:b/>
              </w:rPr>
              <w:t>Process</w:t>
            </w:r>
          </w:p>
        </w:tc>
        <w:tc>
          <w:tcPr>
            <w:tcW w:w="1966" w:type="dxa"/>
            <w:shd w:val="clear" w:color="auto" w:fill="auto"/>
          </w:tcPr>
          <w:p w:rsidR="00FA4181" w:rsidRPr="007D0671" w:rsidRDefault="00FA4181" w:rsidP="007D0671">
            <w:pPr>
              <w:ind w:left="0"/>
              <w:jc w:val="left"/>
              <w:rPr>
                <w:b/>
              </w:rPr>
            </w:pPr>
            <w:r w:rsidRPr="007D0671">
              <w:rPr>
                <w:b/>
              </w:rPr>
              <w:t>Internal SPOF?</w:t>
            </w:r>
          </w:p>
        </w:tc>
        <w:tc>
          <w:tcPr>
            <w:tcW w:w="1966" w:type="dxa"/>
            <w:shd w:val="clear" w:color="auto" w:fill="auto"/>
          </w:tcPr>
          <w:p w:rsidR="00FA4181" w:rsidRPr="007D0671" w:rsidRDefault="00FA4181" w:rsidP="007D0671">
            <w:pPr>
              <w:ind w:left="0"/>
              <w:jc w:val="left"/>
              <w:rPr>
                <w:b/>
              </w:rPr>
            </w:pPr>
            <w:r w:rsidRPr="007D0671">
              <w:rPr>
                <w:b/>
              </w:rPr>
              <w:t>Outage Scenario</w:t>
            </w:r>
          </w:p>
        </w:tc>
        <w:tc>
          <w:tcPr>
            <w:tcW w:w="3283" w:type="dxa"/>
            <w:shd w:val="clear" w:color="auto" w:fill="auto"/>
          </w:tcPr>
          <w:p w:rsidR="00FA4181" w:rsidRPr="007D0671" w:rsidRDefault="00FA4181" w:rsidP="007D0671">
            <w:pPr>
              <w:ind w:left="0"/>
              <w:jc w:val="left"/>
              <w:rPr>
                <w:b/>
              </w:rPr>
            </w:pPr>
            <w:r w:rsidRPr="007D0671">
              <w:rPr>
                <w:b/>
              </w:rPr>
              <w:t>Outage Business Impact</w:t>
            </w:r>
          </w:p>
        </w:tc>
      </w:tr>
      <w:tr w:rsidR="007D0671" w:rsidTr="007D0671">
        <w:tc>
          <w:tcPr>
            <w:tcW w:w="1965" w:type="dxa"/>
            <w:shd w:val="clear" w:color="auto" w:fill="auto"/>
          </w:tcPr>
          <w:p w:rsidR="00FA4181" w:rsidRDefault="00FA4181" w:rsidP="007D0671">
            <w:pPr>
              <w:ind w:left="0"/>
              <w:jc w:val="left"/>
            </w:pPr>
            <w:r>
              <w:t>Sales Order Capture – SODA</w:t>
            </w:r>
          </w:p>
        </w:tc>
        <w:tc>
          <w:tcPr>
            <w:tcW w:w="1966" w:type="dxa"/>
            <w:shd w:val="clear" w:color="auto" w:fill="auto"/>
          </w:tcPr>
          <w:p w:rsidR="00FA4181" w:rsidRDefault="00FA4181" w:rsidP="007D0671">
            <w:pPr>
              <w:ind w:left="0"/>
              <w:jc w:val="left"/>
            </w:pPr>
            <w:r w:rsidRPr="00FA4181">
              <w:t>No – Fully Clustered with automatic switchover</w:t>
            </w:r>
          </w:p>
        </w:tc>
        <w:tc>
          <w:tcPr>
            <w:tcW w:w="1966" w:type="dxa"/>
            <w:shd w:val="clear" w:color="auto" w:fill="auto"/>
          </w:tcPr>
          <w:p w:rsidR="00FA4181" w:rsidRDefault="00FA4181" w:rsidP="007D0671">
            <w:pPr>
              <w:ind w:left="0"/>
              <w:jc w:val="left"/>
            </w:pPr>
            <w:r w:rsidRPr="00FA4181">
              <w:t>Negligible for single failure</w:t>
            </w:r>
          </w:p>
        </w:tc>
        <w:tc>
          <w:tcPr>
            <w:tcW w:w="3283" w:type="dxa"/>
            <w:shd w:val="clear" w:color="auto" w:fill="auto"/>
          </w:tcPr>
          <w:p w:rsidR="00FA4181" w:rsidRDefault="00FA4181" w:rsidP="007D0671">
            <w:pPr>
              <w:ind w:left="0"/>
              <w:jc w:val="left"/>
            </w:pPr>
            <w:r w:rsidRPr="00FA4181">
              <w:t>Can accept orders but Domain Name or ABN Check will fail as long as External Interface is down</w:t>
            </w:r>
          </w:p>
        </w:tc>
      </w:tr>
      <w:tr w:rsidR="007D0671" w:rsidTr="007D0671">
        <w:tc>
          <w:tcPr>
            <w:tcW w:w="1965" w:type="dxa"/>
            <w:shd w:val="clear" w:color="auto" w:fill="auto"/>
          </w:tcPr>
          <w:p w:rsidR="00FA4181" w:rsidRDefault="00FA4181" w:rsidP="007D0671">
            <w:pPr>
              <w:ind w:left="0"/>
              <w:jc w:val="left"/>
            </w:pPr>
            <w:proofErr w:type="spellStart"/>
            <w:r>
              <w:t>iProcess</w:t>
            </w:r>
            <w:proofErr w:type="spellEnd"/>
            <w:r>
              <w:t xml:space="preserve"> Order Processing</w:t>
            </w:r>
          </w:p>
        </w:tc>
        <w:tc>
          <w:tcPr>
            <w:tcW w:w="1966" w:type="dxa"/>
            <w:shd w:val="clear" w:color="auto" w:fill="auto"/>
          </w:tcPr>
          <w:p w:rsidR="00FA4181" w:rsidRDefault="00FA4181" w:rsidP="007D0671">
            <w:pPr>
              <w:ind w:left="0"/>
              <w:jc w:val="left"/>
            </w:pPr>
            <w:r w:rsidRPr="00FA4181">
              <w:t>No – Fully Clustered with automatic switchover</w:t>
            </w:r>
          </w:p>
        </w:tc>
        <w:tc>
          <w:tcPr>
            <w:tcW w:w="1966" w:type="dxa"/>
            <w:shd w:val="clear" w:color="auto" w:fill="auto"/>
          </w:tcPr>
          <w:p w:rsidR="00FA4181" w:rsidRDefault="00FA4181" w:rsidP="007D0671">
            <w:pPr>
              <w:ind w:left="0"/>
              <w:jc w:val="left"/>
            </w:pPr>
            <w:r w:rsidRPr="00FA4181">
              <w:t>Negligible for single failure</w:t>
            </w:r>
          </w:p>
        </w:tc>
        <w:tc>
          <w:tcPr>
            <w:tcW w:w="3283" w:type="dxa"/>
            <w:shd w:val="clear" w:color="auto" w:fill="auto"/>
          </w:tcPr>
          <w:p w:rsidR="00FA4181" w:rsidRDefault="00FA4181" w:rsidP="007D0671">
            <w:pPr>
              <w:ind w:left="0"/>
              <w:jc w:val="left"/>
            </w:pPr>
            <w:r w:rsidRPr="00FA4181">
              <w:t xml:space="preserve">Orders sitting in </w:t>
            </w:r>
            <w:proofErr w:type="spellStart"/>
            <w:r w:rsidRPr="00FA4181">
              <w:t>iProcess</w:t>
            </w:r>
            <w:proofErr w:type="spellEnd"/>
            <w:r w:rsidRPr="00FA4181">
              <w:t xml:space="preserve"> Queue can be retriggered once system is up</w:t>
            </w:r>
          </w:p>
        </w:tc>
      </w:tr>
      <w:tr w:rsidR="007D0671" w:rsidTr="007D0671">
        <w:tc>
          <w:tcPr>
            <w:tcW w:w="1965" w:type="dxa"/>
            <w:shd w:val="clear" w:color="auto" w:fill="auto"/>
          </w:tcPr>
          <w:p w:rsidR="00FA4181" w:rsidRDefault="00FA4181" w:rsidP="007D0671">
            <w:pPr>
              <w:ind w:left="0"/>
              <w:jc w:val="left"/>
            </w:pPr>
            <w:r>
              <w:t xml:space="preserve">Site Deployment from </w:t>
            </w:r>
            <w:proofErr w:type="spellStart"/>
            <w:r>
              <w:t>iProcess</w:t>
            </w:r>
            <w:proofErr w:type="spellEnd"/>
          </w:p>
        </w:tc>
        <w:tc>
          <w:tcPr>
            <w:tcW w:w="1966" w:type="dxa"/>
            <w:shd w:val="clear" w:color="auto" w:fill="auto"/>
          </w:tcPr>
          <w:p w:rsidR="00FA4181" w:rsidRDefault="00FA4181" w:rsidP="007D0671">
            <w:pPr>
              <w:ind w:left="0"/>
              <w:jc w:val="left"/>
            </w:pPr>
            <w:r w:rsidRPr="00FA4181">
              <w:t>Yes – TSA Account DB Server</w:t>
            </w:r>
          </w:p>
        </w:tc>
        <w:tc>
          <w:tcPr>
            <w:tcW w:w="1966" w:type="dxa"/>
            <w:shd w:val="clear" w:color="auto" w:fill="auto"/>
          </w:tcPr>
          <w:p w:rsidR="00FA4181" w:rsidRDefault="00FA4181" w:rsidP="007D0671">
            <w:pPr>
              <w:ind w:left="0"/>
              <w:jc w:val="left"/>
            </w:pPr>
            <w:r w:rsidRPr="00FA4181">
              <w:t>12Hrs for either Server or DB Rebuild &amp; Restore</w:t>
            </w:r>
          </w:p>
        </w:tc>
        <w:tc>
          <w:tcPr>
            <w:tcW w:w="3283" w:type="dxa"/>
            <w:shd w:val="clear" w:color="auto" w:fill="auto"/>
          </w:tcPr>
          <w:p w:rsidR="00FA4181" w:rsidRDefault="00FA4181" w:rsidP="007D0671">
            <w:pPr>
              <w:ind w:left="0"/>
              <w:jc w:val="left"/>
            </w:pPr>
            <w:r>
              <w:t>New customer - No New site deployment</w:t>
            </w:r>
          </w:p>
          <w:p w:rsidR="00FA4181" w:rsidRDefault="00FA4181" w:rsidP="007D0671">
            <w:pPr>
              <w:ind w:left="0"/>
              <w:jc w:val="left"/>
            </w:pPr>
            <w:r>
              <w:t xml:space="preserve">Existing customer, requested changes to site  won’t be </w:t>
            </w:r>
            <w:r>
              <w:lastRenderedPageBreak/>
              <w:t>processed</w:t>
            </w:r>
          </w:p>
        </w:tc>
      </w:tr>
      <w:tr w:rsidR="007D0671" w:rsidTr="007D0671">
        <w:tc>
          <w:tcPr>
            <w:tcW w:w="1965" w:type="dxa"/>
            <w:shd w:val="clear" w:color="auto" w:fill="auto"/>
          </w:tcPr>
          <w:p w:rsidR="00FA4181" w:rsidRDefault="00FA4181" w:rsidP="007D0671">
            <w:pPr>
              <w:ind w:left="0"/>
              <w:jc w:val="left"/>
            </w:pPr>
            <w:r>
              <w:lastRenderedPageBreak/>
              <w:t>Site Deployment from TSA</w:t>
            </w:r>
          </w:p>
        </w:tc>
        <w:tc>
          <w:tcPr>
            <w:tcW w:w="1966" w:type="dxa"/>
            <w:shd w:val="clear" w:color="auto" w:fill="auto"/>
          </w:tcPr>
          <w:p w:rsidR="00FA4181" w:rsidRDefault="00FA4181" w:rsidP="007D0671">
            <w:pPr>
              <w:ind w:left="0"/>
              <w:jc w:val="left"/>
            </w:pPr>
            <w:r w:rsidRPr="00FA4181">
              <w:t xml:space="preserve">Yes – TSA Account DB Server and </w:t>
            </w:r>
            <w:proofErr w:type="spellStart"/>
            <w:r w:rsidRPr="00FA4181">
              <w:t>WebServer</w:t>
            </w:r>
            <w:proofErr w:type="spellEnd"/>
            <w:r w:rsidRPr="00FA4181">
              <w:t xml:space="preserve"> DB</w:t>
            </w:r>
          </w:p>
        </w:tc>
        <w:tc>
          <w:tcPr>
            <w:tcW w:w="1966" w:type="dxa"/>
            <w:shd w:val="clear" w:color="auto" w:fill="auto"/>
          </w:tcPr>
          <w:p w:rsidR="00FA4181" w:rsidRDefault="00FA4181" w:rsidP="007D0671">
            <w:pPr>
              <w:ind w:left="0"/>
              <w:jc w:val="left"/>
            </w:pPr>
            <w:r w:rsidRPr="00FA4181">
              <w:t>12Hrs for either Server or DB Rebuild &amp; Restore</w:t>
            </w:r>
          </w:p>
        </w:tc>
        <w:tc>
          <w:tcPr>
            <w:tcW w:w="3283" w:type="dxa"/>
            <w:shd w:val="clear" w:color="auto" w:fill="auto"/>
          </w:tcPr>
          <w:p w:rsidR="00FA4181" w:rsidRDefault="00FA4181" w:rsidP="007D0671">
            <w:pPr>
              <w:ind w:left="0"/>
              <w:jc w:val="left"/>
            </w:pPr>
            <w:r>
              <w:t>New customer - No New site deployment</w:t>
            </w:r>
          </w:p>
          <w:p w:rsidR="00FA4181" w:rsidRDefault="00FA4181" w:rsidP="007D0671">
            <w:pPr>
              <w:ind w:left="0"/>
              <w:jc w:val="left"/>
            </w:pPr>
            <w:r>
              <w:t>Existing customer, requested changes to site  won’t be processed</w:t>
            </w:r>
          </w:p>
        </w:tc>
      </w:tr>
      <w:tr w:rsidR="007D0671" w:rsidTr="007D0671">
        <w:tc>
          <w:tcPr>
            <w:tcW w:w="1965" w:type="dxa"/>
            <w:shd w:val="clear" w:color="auto" w:fill="auto"/>
          </w:tcPr>
          <w:p w:rsidR="00FA4181" w:rsidRDefault="002C7EA6" w:rsidP="007D0671">
            <w:pPr>
              <w:ind w:left="0"/>
              <w:jc w:val="left"/>
            </w:pPr>
            <w:r>
              <w:t>Self-Serve</w:t>
            </w:r>
            <w:r w:rsidR="00FA4181">
              <w:t xml:space="preserve"> – Customer Access</w:t>
            </w:r>
          </w:p>
        </w:tc>
        <w:tc>
          <w:tcPr>
            <w:tcW w:w="1966" w:type="dxa"/>
            <w:shd w:val="clear" w:color="auto" w:fill="auto"/>
          </w:tcPr>
          <w:p w:rsidR="00FA4181" w:rsidRDefault="00FA4181" w:rsidP="007D0671">
            <w:pPr>
              <w:ind w:left="0"/>
              <w:jc w:val="left"/>
            </w:pPr>
            <w:r w:rsidRPr="00FA4181">
              <w:t xml:space="preserve">Yes – </w:t>
            </w:r>
            <w:proofErr w:type="spellStart"/>
            <w:r w:rsidRPr="00FA4181">
              <w:t>SaasConnect</w:t>
            </w:r>
            <w:proofErr w:type="spellEnd"/>
          </w:p>
        </w:tc>
        <w:tc>
          <w:tcPr>
            <w:tcW w:w="1966" w:type="dxa"/>
            <w:shd w:val="clear" w:color="auto" w:fill="auto"/>
          </w:tcPr>
          <w:p w:rsidR="00FA4181" w:rsidRDefault="00FA4181" w:rsidP="007D0671">
            <w:pPr>
              <w:ind w:left="0"/>
              <w:jc w:val="left"/>
            </w:pPr>
            <w:r w:rsidRPr="00FA4181">
              <w:t xml:space="preserve">6 </w:t>
            </w:r>
            <w:r w:rsidR="002C7EA6" w:rsidRPr="00FA4181">
              <w:t>Hrs.</w:t>
            </w:r>
            <w:r w:rsidRPr="00FA4181">
              <w:t xml:space="preserve"> to manually switch over to 2nd Server</w:t>
            </w:r>
          </w:p>
        </w:tc>
        <w:tc>
          <w:tcPr>
            <w:tcW w:w="3283" w:type="dxa"/>
            <w:shd w:val="clear" w:color="auto" w:fill="auto"/>
          </w:tcPr>
          <w:p w:rsidR="00FA4181" w:rsidRDefault="00FA4181" w:rsidP="007D0671">
            <w:pPr>
              <w:ind w:left="0"/>
              <w:jc w:val="left"/>
            </w:pPr>
            <w:r w:rsidRPr="00FA4181">
              <w:t>Customer unable to log-in until service is restored</w:t>
            </w:r>
          </w:p>
        </w:tc>
      </w:tr>
      <w:tr w:rsidR="007D0671" w:rsidTr="007D0671">
        <w:tc>
          <w:tcPr>
            <w:tcW w:w="1965" w:type="dxa"/>
            <w:shd w:val="clear" w:color="auto" w:fill="auto"/>
          </w:tcPr>
          <w:p w:rsidR="00FA4181" w:rsidRDefault="00FA4181" w:rsidP="007D0671">
            <w:pPr>
              <w:ind w:left="0"/>
              <w:jc w:val="left"/>
            </w:pPr>
            <w:r>
              <w:t>Site Deployment – Self Serve</w:t>
            </w:r>
          </w:p>
        </w:tc>
        <w:tc>
          <w:tcPr>
            <w:tcW w:w="1966" w:type="dxa"/>
            <w:shd w:val="clear" w:color="auto" w:fill="auto"/>
          </w:tcPr>
          <w:p w:rsidR="00FA4181" w:rsidRDefault="00FA4181" w:rsidP="007D0671">
            <w:pPr>
              <w:ind w:left="0"/>
              <w:jc w:val="left"/>
            </w:pPr>
            <w:r w:rsidRPr="00FA4181">
              <w:t xml:space="preserve">No - but manual switchover for </w:t>
            </w:r>
            <w:proofErr w:type="spellStart"/>
            <w:r w:rsidRPr="00FA4181">
              <w:t>Jboss</w:t>
            </w:r>
            <w:proofErr w:type="spellEnd"/>
            <w:r w:rsidRPr="00FA4181">
              <w:t xml:space="preserve"> Servers</w:t>
            </w:r>
          </w:p>
        </w:tc>
        <w:tc>
          <w:tcPr>
            <w:tcW w:w="1966" w:type="dxa"/>
            <w:shd w:val="clear" w:color="auto" w:fill="auto"/>
          </w:tcPr>
          <w:p w:rsidR="00FA4181" w:rsidRDefault="00FA4181" w:rsidP="007D0671">
            <w:pPr>
              <w:ind w:left="0"/>
              <w:jc w:val="left"/>
            </w:pPr>
            <w:r w:rsidRPr="00FA4181">
              <w:t xml:space="preserve">6 </w:t>
            </w:r>
            <w:r w:rsidR="002C7EA6" w:rsidRPr="00FA4181">
              <w:t>Hrs.</w:t>
            </w:r>
            <w:r w:rsidRPr="00FA4181">
              <w:t xml:space="preserve"> to manually switch over to 2nd Server</w:t>
            </w:r>
          </w:p>
        </w:tc>
        <w:tc>
          <w:tcPr>
            <w:tcW w:w="3283" w:type="dxa"/>
            <w:shd w:val="clear" w:color="auto" w:fill="auto"/>
          </w:tcPr>
          <w:p w:rsidR="00FA4181" w:rsidRDefault="00FA4181" w:rsidP="007D0671">
            <w:pPr>
              <w:ind w:left="0"/>
              <w:jc w:val="left"/>
            </w:pPr>
            <w:r w:rsidRPr="00FA4181">
              <w:t xml:space="preserve">Customer may have to re-enter </w:t>
            </w:r>
            <w:r w:rsidR="002C7EA6" w:rsidRPr="00FA4181">
              <w:t>details for</w:t>
            </w:r>
            <w:r w:rsidRPr="00FA4181">
              <w:t xml:space="preserve"> the requested changes to their website.  </w:t>
            </w:r>
          </w:p>
        </w:tc>
      </w:tr>
      <w:tr w:rsidR="007D0671" w:rsidTr="007D0671">
        <w:tc>
          <w:tcPr>
            <w:tcW w:w="1965" w:type="dxa"/>
            <w:shd w:val="clear" w:color="auto" w:fill="auto"/>
          </w:tcPr>
          <w:p w:rsidR="00FA4181" w:rsidRDefault="00FA4181" w:rsidP="007D0671">
            <w:pPr>
              <w:ind w:left="0"/>
              <w:jc w:val="left"/>
            </w:pPr>
            <w:r>
              <w:t>Customer Website</w:t>
            </w:r>
          </w:p>
        </w:tc>
        <w:tc>
          <w:tcPr>
            <w:tcW w:w="1966" w:type="dxa"/>
            <w:shd w:val="clear" w:color="auto" w:fill="auto"/>
          </w:tcPr>
          <w:p w:rsidR="00FA4181" w:rsidRDefault="00FA4181" w:rsidP="007D0671">
            <w:pPr>
              <w:ind w:left="0"/>
              <w:jc w:val="left"/>
            </w:pPr>
            <w:r w:rsidRPr="00FA4181">
              <w:t xml:space="preserve">No – Fully clustered NFS + a </w:t>
            </w:r>
            <w:proofErr w:type="gramStart"/>
            <w:r w:rsidRPr="00FA4181">
              <w:t>webserver  failover</w:t>
            </w:r>
            <w:proofErr w:type="gramEnd"/>
            <w:r w:rsidRPr="00FA4181">
              <w:t>.</w:t>
            </w:r>
          </w:p>
        </w:tc>
        <w:tc>
          <w:tcPr>
            <w:tcW w:w="1966" w:type="dxa"/>
            <w:shd w:val="clear" w:color="auto" w:fill="auto"/>
          </w:tcPr>
          <w:p w:rsidR="00FA4181" w:rsidRDefault="00FA4181" w:rsidP="007D0671">
            <w:pPr>
              <w:ind w:left="0"/>
              <w:jc w:val="left"/>
            </w:pPr>
            <w:r w:rsidRPr="00FA4181">
              <w:t>Negligible for single failure</w:t>
            </w:r>
          </w:p>
        </w:tc>
        <w:tc>
          <w:tcPr>
            <w:tcW w:w="3283" w:type="dxa"/>
            <w:shd w:val="clear" w:color="auto" w:fill="auto"/>
          </w:tcPr>
          <w:p w:rsidR="00FA4181" w:rsidRDefault="00FA4181" w:rsidP="007D0671">
            <w:pPr>
              <w:ind w:left="0"/>
              <w:jc w:val="left"/>
            </w:pPr>
            <w:r w:rsidRPr="00FA4181">
              <w:t xml:space="preserve">Website not accessible from internet  </w:t>
            </w:r>
          </w:p>
        </w:tc>
      </w:tr>
    </w:tbl>
    <w:p w:rsidR="004A34F8" w:rsidRDefault="004A34F8" w:rsidP="004A34F8">
      <w:pPr>
        <w:pStyle w:val="Heading2"/>
      </w:pPr>
      <w:bookmarkStart w:id="59" w:name="_Toc391188716"/>
      <w:bookmarkStart w:id="60" w:name="_Toc391188830"/>
      <w:bookmarkStart w:id="61" w:name="_Toc393012482"/>
      <w:bookmarkStart w:id="62" w:name="_Toc393012626"/>
      <w:bookmarkStart w:id="63" w:name="_Toc393072867"/>
      <w:bookmarkStart w:id="64" w:name="_Toc393266090"/>
      <w:bookmarkStart w:id="65" w:name="_Toc416238379"/>
      <w:bookmarkStart w:id="66" w:name="_Toc416245841"/>
      <w:bookmarkStart w:id="67" w:name="_Toc420223735"/>
      <w:bookmarkStart w:id="68" w:name="_Toc420381331"/>
      <w:bookmarkStart w:id="69" w:name="_Toc420731200"/>
      <w:bookmarkStart w:id="70" w:name="_Toc421069548"/>
      <w:bookmarkStart w:id="71" w:name="_Toc421078841"/>
      <w:bookmarkStart w:id="72" w:name="_Toc421079280"/>
      <w:bookmarkStart w:id="73" w:name="_Toc431607881"/>
      <w:bookmarkStart w:id="74" w:name="_Toc436622130"/>
      <w:bookmarkStart w:id="75" w:name="_Toc436703423"/>
      <w:bookmarkStart w:id="76" w:name="_Toc436703534"/>
      <w:bookmarkStart w:id="77" w:name="_Toc436703576"/>
      <w:bookmarkStart w:id="78" w:name="_Toc436703614"/>
      <w:bookmarkStart w:id="79" w:name="_Toc436703710"/>
      <w:bookmarkStart w:id="80" w:name="_Toc436713692"/>
      <w:bookmarkStart w:id="81" w:name="_Toc437670336"/>
      <w:bookmarkStart w:id="82" w:name="_Toc530979641"/>
      <w:bookmarkStart w:id="83" w:name="_Toc330970670"/>
      <w:bookmarkStart w:id="84" w:name="_Toc391182443"/>
      <w:bookmarkStart w:id="85" w:name="_Toc391281353"/>
      <w:bookmarkStart w:id="86" w:name="_Toc391281460"/>
      <w:bookmarkStart w:id="87" w:name="_Toc391371458"/>
      <w:bookmarkStart w:id="88" w:name="_Toc391371585"/>
      <w:bookmarkStart w:id="89" w:name="_Toc391372399"/>
      <w:bookmarkStart w:id="90" w:name="_Toc391372706"/>
      <w:bookmarkStart w:id="91" w:name="_Toc391458822"/>
      <w:bookmarkStart w:id="92" w:name="_Toc391961778"/>
      <w:bookmarkStart w:id="93" w:name="_Toc391961905"/>
      <w:bookmarkStart w:id="94" w:name="_Toc392061572"/>
      <w:bookmarkStart w:id="95" w:name="_Toc392061892"/>
      <w:bookmarkStart w:id="96" w:name="_Toc392659175"/>
      <w:bookmarkStart w:id="97" w:name="_Toc393697069"/>
      <w:bookmarkStart w:id="98" w:name="_Toc396565102"/>
      <w:bookmarkStart w:id="99" w:name="_Toc402686074"/>
      <w:bookmarkStart w:id="100" w:name="_Toc402686676"/>
      <w:bookmarkStart w:id="101" w:name="_Toc406217246"/>
      <w:bookmarkStart w:id="102" w:name="_Toc416238364"/>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44"/>
      <w:bookmarkEnd w:id="45"/>
      <w:bookmarkEnd w:id="46"/>
      <w:bookmarkEnd w:id="54"/>
      <w:bookmarkEnd w:id="55"/>
      <w:r>
        <w:t>System Back-ups</w:t>
      </w:r>
    </w:p>
    <w:tbl>
      <w:tblPr>
        <w:tblStyle w:val="TableGrid"/>
        <w:tblW w:w="0" w:type="auto"/>
        <w:tblLook w:val="04A0" w:firstRow="1" w:lastRow="0" w:firstColumn="1" w:lastColumn="0" w:noHBand="0" w:noVBand="1"/>
      </w:tblPr>
      <w:tblGrid>
        <w:gridCol w:w="5778"/>
        <w:gridCol w:w="1134"/>
        <w:gridCol w:w="1134"/>
        <w:gridCol w:w="1134"/>
      </w:tblGrid>
      <w:tr w:rsidR="004A34F8" w:rsidRPr="00902F8A" w:rsidTr="004A34F8">
        <w:tc>
          <w:tcPr>
            <w:tcW w:w="5778" w:type="dxa"/>
          </w:tcPr>
          <w:p w:rsidR="004A34F8" w:rsidRPr="00902F8A" w:rsidRDefault="00902F8A" w:rsidP="00902F8A">
            <w:pPr>
              <w:ind w:left="0"/>
              <w:rPr>
                <w:b/>
              </w:rPr>
            </w:pPr>
            <w:r w:rsidRPr="00902F8A">
              <w:rPr>
                <w:b/>
              </w:rPr>
              <w:t xml:space="preserve">Back </w:t>
            </w:r>
            <w:r>
              <w:rPr>
                <w:b/>
              </w:rPr>
              <w:t>Timings</w:t>
            </w:r>
          </w:p>
        </w:tc>
        <w:tc>
          <w:tcPr>
            <w:tcW w:w="1134" w:type="dxa"/>
          </w:tcPr>
          <w:p w:rsidR="004A34F8" w:rsidRPr="00902F8A" w:rsidRDefault="004A34F8" w:rsidP="004A34F8">
            <w:pPr>
              <w:ind w:left="0"/>
              <w:rPr>
                <w:b/>
              </w:rPr>
            </w:pPr>
            <w:r w:rsidRPr="00902F8A">
              <w:rPr>
                <w:b/>
              </w:rPr>
              <w:t>SODA DB</w:t>
            </w:r>
          </w:p>
        </w:tc>
        <w:tc>
          <w:tcPr>
            <w:tcW w:w="1134" w:type="dxa"/>
          </w:tcPr>
          <w:p w:rsidR="004A34F8" w:rsidRPr="00902F8A" w:rsidRDefault="004A34F8" w:rsidP="004A34F8">
            <w:pPr>
              <w:ind w:left="0"/>
              <w:rPr>
                <w:b/>
              </w:rPr>
            </w:pPr>
            <w:proofErr w:type="spellStart"/>
            <w:r w:rsidRPr="00902F8A">
              <w:rPr>
                <w:b/>
              </w:rPr>
              <w:t>iProcess</w:t>
            </w:r>
            <w:proofErr w:type="spellEnd"/>
            <w:r w:rsidRPr="00902F8A">
              <w:rPr>
                <w:b/>
              </w:rPr>
              <w:t xml:space="preserve"> DB</w:t>
            </w:r>
          </w:p>
        </w:tc>
        <w:tc>
          <w:tcPr>
            <w:tcW w:w="1134" w:type="dxa"/>
          </w:tcPr>
          <w:p w:rsidR="004A34F8" w:rsidRPr="00902F8A" w:rsidRDefault="004A34F8" w:rsidP="004A34F8">
            <w:pPr>
              <w:ind w:left="0"/>
              <w:rPr>
                <w:b/>
              </w:rPr>
            </w:pPr>
            <w:r w:rsidRPr="00902F8A">
              <w:rPr>
                <w:b/>
              </w:rPr>
              <w:t>TSA DB</w:t>
            </w:r>
          </w:p>
        </w:tc>
      </w:tr>
      <w:tr w:rsidR="004A34F8" w:rsidTr="004A34F8">
        <w:tc>
          <w:tcPr>
            <w:tcW w:w="5778" w:type="dxa"/>
          </w:tcPr>
          <w:p w:rsidR="004A34F8" w:rsidRDefault="004A34F8" w:rsidP="00902F8A">
            <w:pPr>
              <w:ind w:left="0"/>
              <w:jc w:val="left"/>
            </w:pPr>
            <w:r>
              <w:t>How long does backup take to run? (with today’s current data size)</w:t>
            </w:r>
          </w:p>
        </w:tc>
        <w:tc>
          <w:tcPr>
            <w:tcW w:w="1134" w:type="dxa"/>
          </w:tcPr>
          <w:p w:rsidR="004A34F8" w:rsidRDefault="004A34F8" w:rsidP="004A34F8">
            <w:pPr>
              <w:ind w:left="0"/>
            </w:pPr>
            <w:r>
              <w:t>30 mins</w:t>
            </w:r>
          </w:p>
        </w:tc>
        <w:tc>
          <w:tcPr>
            <w:tcW w:w="1134" w:type="dxa"/>
          </w:tcPr>
          <w:p w:rsidR="004A34F8" w:rsidRDefault="004A34F8" w:rsidP="004A34F8">
            <w:pPr>
              <w:ind w:left="0"/>
            </w:pPr>
            <w:r>
              <w:t>10 mins</w:t>
            </w:r>
          </w:p>
        </w:tc>
        <w:tc>
          <w:tcPr>
            <w:tcW w:w="1134" w:type="dxa"/>
          </w:tcPr>
          <w:p w:rsidR="004A34F8" w:rsidRDefault="004A34F8" w:rsidP="00902F8A">
            <w:pPr>
              <w:ind w:left="0"/>
            </w:pPr>
            <w:r>
              <w:t>30 m</w:t>
            </w:r>
            <w:r w:rsidR="00902F8A">
              <w:t>in</w:t>
            </w:r>
            <w:r>
              <w:t>s</w:t>
            </w:r>
          </w:p>
        </w:tc>
      </w:tr>
      <w:tr w:rsidR="004A34F8" w:rsidTr="004A34F8">
        <w:tc>
          <w:tcPr>
            <w:tcW w:w="5778" w:type="dxa"/>
          </w:tcPr>
          <w:p w:rsidR="004A34F8" w:rsidRDefault="004A34F8" w:rsidP="00902F8A">
            <w:pPr>
              <w:ind w:left="0"/>
              <w:jc w:val="left"/>
            </w:pPr>
            <w:r>
              <w:t>What is the maximum time a backup may take to run? (with today’s current data size)</w:t>
            </w:r>
          </w:p>
        </w:tc>
        <w:tc>
          <w:tcPr>
            <w:tcW w:w="1134" w:type="dxa"/>
          </w:tcPr>
          <w:p w:rsidR="004A34F8" w:rsidRDefault="004A34F8" w:rsidP="004A34F8">
            <w:pPr>
              <w:ind w:left="0"/>
            </w:pPr>
            <w:r>
              <w:t>1 hour</w:t>
            </w:r>
          </w:p>
        </w:tc>
        <w:tc>
          <w:tcPr>
            <w:tcW w:w="1134" w:type="dxa"/>
          </w:tcPr>
          <w:p w:rsidR="004A34F8" w:rsidRDefault="004A34F8" w:rsidP="004A34F8">
            <w:pPr>
              <w:ind w:left="0"/>
            </w:pPr>
            <w:r>
              <w:t>1 hour</w:t>
            </w:r>
          </w:p>
        </w:tc>
        <w:tc>
          <w:tcPr>
            <w:tcW w:w="1134" w:type="dxa"/>
          </w:tcPr>
          <w:p w:rsidR="004A34F8" w:rsidRDefault="004A34F8" w:rsidP="004A34F8">
            <w:pPr>
              <w:ind w:left="0"/>
            </w:pPr>
            <w:r>
              <w:t>1 hour</w:t>
            </w:r>
          </w:p>
        </w:tc>
      </w:tr>
      <w:tr w:rsidR="004A34F8" w:rsidTr="004A34F8">
        <w:tc>
          <w:tcPr>
            <w:tcW w:w="5778" w:type="dxa"/>
          </w:tcPr>
          <w:p w:rsidR="004A34F8" w:rsidRDefault="004A34F8" w:rsidP="00902F8A">
            <w:pPr>
              <w:ind w:left="0"/>
              <w:jc w:val="left"/>
            </w:pPr>
            <w:r>
              <w:t>How long does it take to restore from a backup? (with today’s current data size)</w:t>
            </w:r>
          </w:p>
        </w:tc>
        <w:tc>
          <w:tcPr>
            <w:tcW w:w="1134" w:type="dxa"/>
          </w:tcPr>
          <w:p w:rsidR="004A34F8" w:rsidRDefault="004A34F8" w:rsidP="004A34F8">
            <w:pPr>
              <w:ind w:left="0"/>
            </w:pPr>
            <w:r>
              <w:t>1.5 hours</w:t>
            </w:r>
          </w:p>
        </w:tc>
        <w:tc>
          <w:tcPr>
            <w:tcW w:w="1134" w:type="dxa"/>
          </w:tcPr>
          <w:p w:rsidR="004A34F8" w:rsidRDefault="004A34F8" w:rsidP="004A34F8">
            <w:pPr>
              <w:ind w:left="0"/>
            </w:pPr>
            <w:r>
              <w:t>1 hour</w:t>
            </w:r>
          </w:p>
        </w:tc>
        <w:tc>
          <w:tcPr>
            <w:tcW w:w="1134" w:type="dxa"/>
          </w:tcPr>
          <w:p w:rsidR="004A34F8" w:rsidRDefault="004A34F8" w:rsidP="004A34F8">
            <w:pPr>
              <w:ind w:left="0"/>
            </w:pPr>
            <w:r>
              <w:t>2 hours</w:t>
            </w:r>
          </w:p>
        </w:tc>
      </w:tr>
      <w:tr w:rsidR="004A34F8" w:rsidTr="004A34F8">
        <w:tc>
          <w:tcPr>
            <w:tcW w:w="5778" w:type="dxa"/>
          </w:tcPr>
          <w:p w:rsidR="004A34F8" w:rsidRDefault="004A34F8" w:rsidP="00902F8A">
            <w:pPr>
              <w:ind w:left="0"/>
              <w:jc w:val="left"/>
            </w:pPr>
            <w:r>
              <w:t>How far back historically do backups go (weeks, months)? (Daily backups indicated in field, although weekly and monthly retention of backups occurs as well.)</w:t>
            </w:r>
          </w:p>
        </w:tc>
        <w:tc>
          <w:tcPr>
            <w:tcW w:w="1134" w:type="dxa"/>
          </w:tcPr>
          <w:p w:rsidR="004A34F8" w:rsidRDefault="004A34F8" w:rsidP="004A34F8">
            <w:pPr>
              <w:ind w:left="0"/>
            </w:pPr>
            <w:r>
              <w:t>5 weeks</w:t>
            </w:r>
          </w:p>
        </w:tc>
        <w:tc>
          <w:tcPr>
            <w:tcW w:w="1134" w:type="dxa"/>
          </w:tcPr>
          <w:p w:rsidR="004A34F8" w:rsidRDefault="004A34F8" w:rsidP="004A34F8">
            <w:pPr>
              <w:ind w:left="0"/>
            </w:pPr>
            <w:r>
              <w:t>5 weeks</w:t>
            </w:r>
          </w:p>
        </w:tc>
        <w:tc>
          <w:tcPr>
            <w:tcW w:w="1134" w:type="dxa"/>
          </w:tcPr>
          <w:p w:rsidR="004A34F8" w:rsidRDefault="004A34F8" w:rsidP="004A34F8">
            <w:pPr>
              <w:ind w:left="0"/>
            </w:pPr>
            <w:r>
              <w:t>40 days</w:t>
            </w:r>
          </w:p>
        </w:tc>
      </w:tr>
      <w:tr w:rsidR="004A34F8" w:rsidTr="004A34F8">
        <w:tc>
          <w:tcPr>
            <w:tcW w:w="5778" w:type="dxa"/>
          </w:tcPr>
          <w:p w:rsidR="004A34F8" w:rsidRDefault="004A34F8" w:rsidP="00902F8A">
            <w:pPr>
              <w:ind w:left="0"/>
              <w:jc w:val="left"/>
            </w:pPr>
            <w:r>
              <w:t>Are backups only on deltas since previous back-up taken or are they full back-ups of entire DB? (incremental throughout the day but full backup daily)</w:t>
            </w:r>
          </w:p>
        </w:tc>
        <w:tc>
          <w:tcPr>
            <w:tcW w:w="1134" w:type="dxa"/>
          </w:tcPr>
          <w:p w:rsidR="004A34F8" w:rsidRDefault="004A34F8" w:rsidP="004A34F8">
            <w:pPr>
              <w:ind w:left="0"/>
            </w:pPr>
            <w:r>
              <w:t>Full daily</w:t>
            </w:r>
          </w:p>
        </w:tc>
        <w:tc>
          <w:tcPr>
            <w:tcW w:w="1134" w:type="dxa"/>
          </w:tcPr>
          <w:p w:rsidR="004A34F8" w:rsidRDefault="004A34F8" w:rsidP="004A34F8">
            <w:pPr>
              <w:ind w:left="0"/>
            </w:pPr>
            <w:r>
              <w:t>Full daily</w:t>
            </w:r>
          </w:p>
        </w:tc>
        <w:tc>
          <w:tcPr>
            <w:tcW w:w="1134" w:type="dxa"/>
          </w:tcPr>
          <w:p w:rsidR="004A34F8" w:rsidRDefault="004A34F8" w:rsidP="004A34F8">
            <w:pPr>
              <w:ind w:left="0"/>
            </w:pPr>
            <w:r>
              <w:t>Full daily</w:t>
            </w:r>
          </w:p>
        </w:tc>
      </w:tr>
      <w:tr w:rsidR="004A34F8" w:rsidTr="004A34F8">
        <w:tc>
          <w:tcPr>
            <w:tcW w:w="5778" w:type="dxa"/>
          </w:tcPr>
          <w:p w:rsidR="004A34F8" w:rsidRDefault="004A34F8" w:rsidP="00902F8A">
            <w:pPr>
              <w:ind w:left="0"/>
              <w:jc w:val="left"/>
            </w:pPr>
            <w:r>
              <w:t xml:space="preserve">Are </w:t>
            </w:r>
            <w:proofErr w:type="spellStart"/>
            <w:r>
              <w:t>back ups</w:t>
            </w:r>
            <w:proofErr w:type="spellEnd"/>
            <w:r>
              <w:t xml:space="preserve"> D2D (disk to disk) or D2T (disk to tape)?</w:t>
            </w:r>
          </w:p>
        </w:tc>
        <w:tc>
          <w:tcPr>
            <w:tcW w:w="1134" w:type="dxa"/>
          </w:tcPr>
          <w:p w:rsidR="004A34F8" w:rsidRDefault="004A34F8" w:rsidP="004A34F8">
            <w:pPr>
              <w:ind w:left="0"/>
            </w:pPr>
            <w:r>
              <w:t>D2T</w:t>
            </w:r>
          </w:p>
        </w:tc>
        <w:tc>
          <w:tcPr>
            <w:tcW w:w="1134" w:type="dxa"/>
          </w:tcPr>
          <w:p w:rsidR="004A34F8" w:rsidRDefault="004A34F8" w:rsidP="004A34F8">
            <w:pPr>
              <w:ind w:left="0"/>
            </w:pPr>
            <w:r>
              <w:t>D2T</w:t>
            </w:r>
          </w:p>
        </w:tc>
        <w:tc>
          <w:tcPr>
            <w:tcW w:w="1134" w:type="dxa"/>
          </w:tcPr>
          <w:p w:rsidR="004A34F8" w:rsidRDefault="004A34F8" w:rsidP="004A34F8">
            <w:pPr>
              <w:ind w:left="0"/>
            </w:pPr>
            <w:r>
              <w:t>D2D</w:t>
            </w:r>
          </w:p>
        </w:tc>
      </w:tr>
    </w:tbl>
    <w:p w:rsidR="004A34F8" w:rsidRDefault="004A34F8" w:rsidP="004A34F8">
      <w:pPr>
        <w:pStyle w:val="Heading2"/>
      </w:pPr>
      <w:r>
        <w:t xml:space="preserve">Note on </w:t>
      </w:r>
      <w:r w:rsidR="00902F8A">
        <w:t>Testing of Back-up’s</w:t>
      </w:r>
    </w:p>
    <w:p w:rsidR="004A34F8" w:rsidRPr="004A34F8" w:rsidRDefault="004A34F8" w:rsidP="004A34F8">
      <w:pPr>
        <w:ind w:left="0"/>
        <w:jc w:val="left"/>
      </w:pPr>
      <w:r>
        <w:t xml:space="preserve">In the case that DB has become corrupt and still functioning testing a restore will not bring that corruption to the surface; unless you are lucky enough for the restore process to glitch due to the </w:t>
      </w:r>
      <w:r>
        <w:lastRenderedPageBreak/>
        <w:t xml:space="preserve">particular corruption. This highly unlikely as system would glitch while it performs read and write operations to the DB during normal operation. </w:t>
      </w:r>
      <w:r>
        <w:br/>
        <w:t>Ongoing and routine maintenance with regular health checks on the databases can only prevent the scenario of a back-up containing a corruption from occurring and carrying on for an extended period of time passing the retention period of the backed up data.</w:t>
      </w:r>
    </w:p>
    <w:p w:rsidR="009F6AF9" w:rsidRDefault="0052519E" w:rsidP="001F083F">
      <w:pPr>
        <w:pStyle w:val="Heading1"/>
      </w:pPr>
      <w:r>
        <w:lastRenderedPageBreak/>
        <w:t>Document Control</w:t>
      </w:r>
      <w:bookmarkEnd w:id="59"/>
      <w:bookmarkEnd w:id="60"/>
      <w:r>
        <w:t xml:space="preserve"> </w:t>
      </w:r>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r>
        <w:t>and Approval</w:t>
      </w:r>
      <w:bookmarkEnd w:id="82"/>
      <w:bookmarkEnd w:id="83"/>
    </w:p>
    <w:p w:rsidR="009F6AF9" w:rsidRDefault="0052519E">
      <w:pPr>
        <w:pStyle w:val="Heading2"/>
      </w:pPr>
      <w:bookmarkStart w:id="103" w:name="_Toc391188717"/>
      <w:bookmarkStart w:id="104" w:name="_Toc391188831"/>
      <w:bookmarkStart w:id="105" w:name="_Toc393012483"/>
      <w:bookmarkStart w:id="106" w:name="_Toc393012627"/>
      <w:bookmarkStart w:id="107" w:name="_Toc393072868"/>
      <w:bookmarkStart w:id="108" w:name="_Toc393266091"/>
      <w:bookmarkStart w:id="109" w:name="_Toc416238380"/>
      <w:bookmarkStart w:id="110" w:name="_Toc416245842"/>
      <w:bookmarkStart w:id="111" w:name="_Toc420223736"/>
      <w:bookmarkStart w:id="112" w:name="_Toc420381332"/>
      <w:bookmarkStart w:id="113" w:name="_Toc420731201"/>
      <w:bookmarkStart w:id="114" w:name="_Toc421069549"/>
      <w:bookmarkStart w:id="115" w:name="_Toc421078842"/>
      <w:bookmarkStart w:id="116" w:name="_Toc421079281"/>
      <w:bookmarkStart w:id="117" w:name="_Toc431607882"/>
      <w:bookmarkStart w:id="118" w:name="_Toc530292932"/>
      <w:bookmarkStart w:id="119" w:name="_Toc530813738"/>
      <w:bookmarkStart w:id="120" w:name="_Toc530979642"/>
      <w:bookmarkStart w:id="121" w:name="_Toc330970671"/>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r>
        <w:t>Responsibilities</w:t>
      </w:r>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rsidR="009F6AF9" w:rsidRDefault="0052519E">
      <w:r>
        <w:t>Responsibilities for this document have been assigned as follows:</w:t>
      </w:r>
    </w:p>
    <w:tbl>
      <w:tblPr>
        <w:tblW w:w="0" w:type="auto"/>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56" w:type="dxa"/>
          <w:right w:w="56" w:type="dxa"/>
        </w:tblCellMar>
        <w:tblLook w:val="0000" w:firstRow="0" w:lastRow="0" w:firstColumn="0" w:lastColumn="0" w:noHBand="0" w:noVBand="0"/>
      </w:tblPr>
      <w:tblGrid>
        <w:gridCol w:w="1961"/>
        <w:gridCol w:w="2457"/>
        <w:gridCol w:w="2165"/>
        <w:gridCol w:w="2324"/>
      </w:tblGrid>
      <w:tr w:rsidR="009F6AF9">
        <w:trPr>
          <w:cantSplit/>
          <w:tblHeader/>
        </w:trPr>
        <w:tc>
          <w:tcPr>
            <w:tcW w:w="1961" w:type="dxa"/>
            <w:shd w:val="pct10" w:color="auto" w:fill="auto"/>
          </w:tcPr>
          <w:p w:rsidR="009F6AF9" w:rsidRDefault="0052519E">
            <w:pPr>
              <w:pStyle w:val="TableHeader"/>
            </w:pPr>
            <w:r>
              <w:t>Role</w:t>
            </w:r>
          </w:p>
        </w:tc>
        <w:tc>
          <w:tcPr>
            <w:tcW w:w="2457" w:type="dxa"/>
            <w:shd w:val="pct10" w:color="auto" w:fill="auto"/>
          </w:tcPr>
          <w:p w:rsidR="009F6AF9" w:rsidRDefault="0052519E">
            <w:pPr>
              <w:pStyle w:val="TableHeader"/>
            </w:pPr>
            <w:r>
              <w:t>Responsibility</w:t>
            </w:r>
          </w:p>
        </w:tc>
        <w:tc>
          <w:tcPr>
            <w:tcW w:w="2165" w:type="dxa"/>
            <w:shd w:val="pct10" w:color="auto" w:fill="auto"/>
          </w:tcPr>
          <w:p w:rsidR="009F6AF9" w:rsidRDefault="0052519E">
            <w:pPr>
              <w:pStyle w:val="TableHeader"/>
            </w:pPr>
            <w:r>
              <w:t>Assigned to</w:t>
            </w:r>
          </w:p>
        </w:tc>
        <w:tc>
          <w:tcPr>
            <w:tcW w:w="2324" w:type="dxa"/>
            <w:shd w:val="pct10" w:color="auto" w:fill="auto"/>
          </w:tcPr>
          <w:p w:rsidR="009F6AF9" w:rsidRDefault="0052519E">
            <w:pPr>
              <w:pStyle w:val="TableHeader"/>
            </w:pPr>
            <w:r>
              <w:t>Position</w:t>
            </w:r>
          </w:p>
        </w:tc>
      </w:tr>
      <w:tr w:rsidR="009F6AF9">
        <w:trPr>
          <w:cantSplit/>
        </w:trPr>
        <w:tc>
          <w:tcPr>
            <w:tcW w:w="1961" w:type="dxa"/>
          </w:tcPr>
          <w:p w:rsidR="009F6AF9" w:rsidRDefault="0052519E">
            <w:pPr>
              <w:pStyle w:val="TableText"/>
            </w:pPr>
            <w:r>
              <w:t>Document Approver</w:t>
            </w:r>
          </w:p>
        </w:tc>
        <w:tc>
          <w:tcPr>
            <w:tcW w:w="2457" w:type="dxa"/>
          </w:tcPr>
          <w:p w:rsidR="009F6AF9" w:rsidRDefault="0052519E">
            <w:pPr>
              <w:pStyle w:val="TableText"/>
            </w:pPr>
            <w:r>
              <w:t>Approve the issue of each version.</w:t>
            </w:r>
          </w:p>
        </w:tc>
        <w:tc>
          <w:tcPr>
            <w:tcW w:w="2165" w:type="dxa"/>
          </w:tcPr>
          <w:p w:rsidR="009F6AF9" w:rsidRDefault="00252053">
            <w:pPr>
              <w:pStyle w:val="TableText"/>
            </w:pPr>
            <w:r w:rsidRPr="00866FC2">
              <w:t>Adam Russell</w:t>
            </w:r>
          </w:p>
        </w:tc>
        <w:tc>
          <w:tcPr>
            <w:tcW w:w="2324" w:type="dxa"/>
          </w:tcPr>
          <w:p w:rsidR="009F6AF9" w:rsidRDefault="001D2D77" w:rsidP="001D2D77">
            <w:pPr>
              <w:pStyle w:val="TableText"/>
            </w:pPr>
            <w:r>
              <w:t>Business Program Manager</w:t>
            </w:r>
          </w:p>
        </w:tc>
      </w:tr>
      <w:tr w:rsidR="009F6AF9">
        <w:trPr>
          <w:cantSplit/>
        </w:trPr>
        <w:tc>
          <w:tcPr>
            <w:tcW w:w="1961" w:type="dxa"/>
          </w:tcPr>
          <w:p w:rsidR="009F6AF9" w:rsidRDefault="0052519E">
            <w:pPr>
              <w:pStyle w:val="TableText"/>
            </w:pPr>
            <w:r>
              <w:t>Document Owner</w:t>
            </w:r>
          </w:p>
        </w:tc>
        <w:tc>
          <w:tcPr>
            <w:tcW w:w="2457" w:type="dxa"/>
          </w:tcPr>
          <w:p w:rsidR="009F6AF9" w:rsidRDefault="0052519E">
            <w:pPr>
              <w:pStyle w:val="TableText"/>
            </w:pPr>
            <w:r>
              <w:t>Overall responsibility for document accuracy and distribution list.</w:t>
            </w:r>
          </w:p>
        </w:tc>
        <w:tc>
          <w:tcPr>
            <w:tcW w:w="2165" w:type="dxa"/>
          </w:tcPr>
          <w:p w:rsidR="009F6AF9" w:rsidRDefault="00E85274">
            <w:pPr>
              <w:pStyle w:val="TableText"/>
            </w:pPr>
            <w:r w:rsidRPr="00866FC2">
              <w:t>Andrew Kim</w:t>
            </w:r>
          </w:p>
        </w:tc>
        <w:tc>
          <w:tcPr>
            <w:tcW w:w="2324" w:type="dxa"/>
          </w:tcPr>
          <w:p w:rsidR="009F6AF9" w:rsidRDefault="00E85274" w:rsidP="00E85274">
            <w:pPr>
              <w:pStyle w:val="TableText"/>
            </w:pPr>
            <w:r>
              <w:t>Product Manager</w:t>
            </w:r>
          </w:p>
        </w:tc>
      </w:tr>
      <w:tr w:rsidR="009F6AF9">
        <w:trPr>
          <w:cantSplit/>
        </w:trPr>
        <w:tc>
          <w:tcPr>
            <w:tcW w:w="1961" w:type="dxa"/>
          </w:tcPr>
          <w:p w:rsidR="009F6AF9" w:rsidRDefault="0052519E">
            <w:pPr>
              <w:pStyle w:val="TableText"/>
            </w:pPr>
            <w:r>
              <w:t>Document Author</w:t>
            </w:r>
          </w:p>
        </w:tc>
        <w:tc>
          <w:tcPr>
            <w:tcW w:w="2457" w:type="dxa"/>
          </w:tcPr>
          <w:p w:rsidR="009F6AF9" w:rsidRDefault="0052519E">
            <w:pPr>
              <w:pStyle w:val="TableText"/>
            </w:pPr>
            <w:r>
              <w:t>Prepare the document to the Document Owner's specification.</w:t>
            </w:r>
          </w:p>
        </w:tc>
        <w:tc>
          <w:tcPr>
            <w:tcW w:w="2165" w:type="dxa"/>
          </w:tcPr>
          <w:p w:rsidR="009F6AF9" w:rsidRDefault="00252053">
            <w:pPr>
              <w:pStyle w:val="TableText"/>
            </w:pPr>
            <w:r w:rsidRPr="00866FC2">
              <w:t>Toby Store</w:t>
            </w:r>
          </w:p>
        </w:tc>
        <w:tc>
          <w:tcPr>
            <w:tcW w:w="2324" w:type="dxa"/>
          </w:tcPr>
          <w:p w:rsidR="009F6AF9" w:rsidRDefault="001D2D77" w:rsidP="001D2D77">
            <w:pPr>
              <w:pStyle w:val="TableText"/>
            </w:pPr>
            <w:r>
              <w:t>Business Process Analyst</w:t>
            </w:r>
          </w:p>
        </w:tc>
      </w:tr>
      <w:tr w:rsidR="009F6AF9">
        <w:trPr>
          <w:cantSplit/>
        </w:trPr>
        <w:tc>
          <w:tcPr>
            <w:tcW w:w="1961" w:type="dxa"/>
          </w:tcPr>
          <w:p w:rsidR="009F6AF9" w:rsidRDefault="0052519E">
            <w:pPr>
              <w:pStyle w:val="TableText"/>
            </w:pPr>
            <w:r>
              <w:t>Reviewers</w:t>
            </w:r>
          </w:p>
        </w:tc>
        <w:tc>
          <w:tcPr>
            <w:tcW w:w="2457" w:type="dxa"/>
          </w:tcPr>
          <w:p w:rsidR="009F6AF9" w:rsidRDefault="009F6AF9">
            <w:pPr>
              <w:pStyle w:val="TableText"/>
            </w:pPr>
          </w:p>
        </w:tc>
        <w:tc>
          <w:tcPr>
            <w:tcW w:w="2165" w:type="dxa"/>
          </w:tcPr>
          <w:p w:rsidR="00252053" w:rsidRDefault="001D2D77" w:rsidP="009166A0">
            <w:pPr>
              <w:pStyle w:val="TableText"/>
            </w:pPr>
            <w:r>
              <w:t xml:space="preserve">Jesse Snow </w:t>
            </w:r>
            <w:r>
              <w:br/>
              <w:t>Robert Hanimyan</w:t>
            </w:r>
            <w:r>
              <w:br/>
            </w:r>
            <w:r w:rsidR="00252053">
              <w:t>Dante Lorredo</w:t>
            </w:r>
            <w:r w:rsidR="00252053">
              <w:br/>
              <w:t>Ronny Effendi</w:t>
            </w:r>
            <w:r w:rsidR="009166A0">
              <w:br/>
            </w:r>
            <w:proofErr w:type="spellStart"/>
            <w:r w:rsidR="009166A0">
              <w:t>Sanjb</w:t>
            </w:r>
            <w:proofErr w:type="spellEnd"/>
            <w:r w:rsidR="009166A0">
              <w:t xml:space="preserve"> Biswas</w:t>
            </w:r>
            <w:r w:rsidR="00252053">
              <w:br/>
            </w:r>
            <w:r w:rsidR="009166A0">
              <w:t>Bindu Subhadramma</w:t>
            </w:r>
          </w:p>
        </w:tc>
        <w:tc>
          <w:tcPr>
            <w:tcW w:w="2324" w:type="dxa"/>
          </w:tcPr>
          <w:p w:rsidR="009F6AF9" w:rsidRDefault="009F6AF9">
            <w:pPr>
              <w:pStyle w:val="TableText"/>
            </w:pPr>
          </w:p>
        </w:tc>
      </w:tr>
      <w:tr w:rsidR="009F6AF9">
        <w:trPr>
          <w:cantSplit/>
        </w:trPr>
        <w:tc>
          <w:tcPr>
            <w:tcW w:w="1961" w:type="dxa"/>
          </w:tcPr>
          <w:p w:rsidR="009F6AF9" w:rsidRDefault="0052519E">
            <w:pPr>
              <w:pStyle w:val="TableText"/>
            </w:pPr>
            <w:r>
              <w:t>Document Controller</w:t>
            </w:r>
          </w:p>
        </w:tc>
        <w:tc>
          <w:tcPr>
            <w:tcW w:w="2457" w:type="dxa"/>
          </w:tcPr>
          <w:p w:rsidR="009F6AF9" w:rsidRDefault="0052519E">
            <w:pPr>
              <w:pStyle w:val="TableText"/>
            </w:pPr>
            <w:r>
              <w:t>Version control and distribution to nominated document holders.</w:t>
            </w:r>
          </w:p>
        </w:tc>
        <w:tc>
          <w:tcPr>
            <w:tcW w:w="2165" w:type="dxa"/>
          </w:tcPr>
          <w:p w:rsidR="009F6AF9" w:rsidRDefault="00F74391">
            <w:pPr>
              <w:pStyle w:val="TableText"/>
            </w:pPr>
            <w:r w:rsidRPr="00866FC2">
              <w:t>Toby Store</w:t>
            </w:r>
            <w:r>
              <w:rPr>
                <w:color w:val="0000FF"/>
              </w:rPr>
              <w:tab/>
            </w:r>
          </w:p>
        </w:tc>
        <w:tc>
          <w:tcPr>
            <w:tcW w:w="2324" w:type="dxa"/>
          </w:tcPr>
          <w:p w:rsidR="009F6AF9" w:rsidRDefault="009F6AF9">
            <w:pPr>
              <w:pStyle w:val="TableText"/>
              <w:rPr>
                <w:rFonts w:ascii="New York" w:hAnsi="New York"/>
              </w:rPr>
            </w:pPr>
          </w:p>
        </w:tc>
      </w:tr>
      <w:tr w:rsidR="009F6AF9">
        <w:trPr>
          <w:cantSplit/>
        </w:trPr>
        <w:tc>
          <w:tcPr>
            <w:tcW w:w="1961" w:type="dxa"/>
          </w:tcPr>
          <w:p w:rsidR="009F6AF9" w:rsidRDefault="0052519E">
            <w:pPr>
              <w:pStyle w:val="TableText"/>
            </w:pPr>
            <w:r>
              <w:t xml:space="preserve">Address of Document Controller </w:t>
            </w:r>
          </w:p>
        </w:tc>
        <w:tc>
          <w:tcPr>
            <w:tcW w:w="6946" w:type="dxa"/>
            <w:gridSpan w:val="3"/>
          </w:tcPr>
          <w:p w:rsidR="009F6AF9" w:rsidRDefault="00866FC2">
            <w:pPr>
              <w:pStyle w:val="TableText"/>
            </w:pPr>
            <w:r w:rsidRPr="00866FC2">
              <w:t xml:space="preserve">Optus Centre Sydney - 1 </w:t>
            </w:r>
            <w:proofErr w:type="spellStart"/>
            <w:r w:rsidRPr="00866FC2">
              <w:t>Lyonpark</w:t>
            </w:r>
            <w:proofErr w:type="spellEnd"/>
            <w:r w:rsidRPr="00866FC2">
              <w:t xml:space="preserve"> Road, Macquarie Park NSW 2113</w:t>
            </w:r>
          </w:p>
        </w:tc>
      </w:tr>
      <w:tr w:rsidR="009F6AF9">
        <w:trPr>
          <w:cantSplit/>
        </w:trPr>
        <w:tc>
          <w:tcPr>
            <w:tcW w:w="1961" w:type="dxa"/>
          </w:tcPr>
          <w:p w:rsidR="009F6AF9" w:rsidRDefault="0052519E">
            <w:pPr>
              <w:pStyle w:val="TableText"/>
            </w:pPr>
            <w:r>
              <w:t>Copyright</w:t>
            </w:r>
          </w:p>
        </w:tc>
        <w:tc>
          <w:tcPr>
            <w:tcW w:w="6946" w:type="dxa"/>
            <w:gridSpan w:val="3"/>
          </w:tcPr>
          <w:p w:rsidR="009F6AF9" w:rsidRDefault="0052519E">
            <w:pPr>
              <w:pStyle w:val="TableText"/>
            </w:pPr>
            <w:r>
              <w:t>This material is copyright. No part of this document may be reproduced in any form, stored in a retrieval system or transmitted without the prior written permission of Optus Communications Pty Ltd.</w:t>
            </w:r>
          </w:p>
        </w:tc>
      </w:tr>
      <w:tr w:rsidR="009F6AF9">
        <w:trPr>
          <w:cantSplit/>
        </w:trPr>
        <w:tc>
          <w:tcPr>
            <w:tcW w:w="1961" w:type="dxa"/>
          </w:tcPr>
          <w:p w:rsidR="009F6AF9" w:rsidRDefault="0052519E">
            <w:pPr>
              <w:pStyle w:val="TableText"/>
            </w:pPr>
            <w:r>
              <w:t>Confidentiality</w:t>
            </w:r>
          </w:p>
        </w:tc>
        <w:tc>
          <w:tcPr>
            <w:tcW w:w="6946" w:type="dxa"/>
            <w:gridSpan w:val="3"/>
          </w:tcPr>
          <w:p w:rsidR="009F6AF9" w:rsidRDefault="0052519E">
            <w:pPr>
              <w:pStyle w:val="TableText"/>
            </w:pPr>
            <w:r>
              <w:t>This document is classified Commercial in Confidence. It is subject to a confidentiality agreement between the recipient organisation and Optus Communications Pty Ltd. Its contents must not be divulged to third parties.</w:t>
            </w:r>
          </w:p>
        </w:tc>
      </w:tr>
    </w:tbl>
    <w:p w:rsidR="009F6AF9" w:rsidRDefault="009F6AF9">
      <w:pPr>
        <w:pStyle w:val="Spacer"/>
      </w:pPr>
      <w:bookmarkStart w:id="122" w:name="_Toc420382584"/>
      <w:bookmarkStart w:id="123" w:name="_Toc420383878"/>
      <w:bookmarkStart w:id="124" w:name="_Toc420467519"/>
      <w:bookmarkStart w:id="125" w:name="_Toc420468299"/>
      <w:bookmarkStart w:id="126" w:name="_Toc421069550"/>
      <w:bookmarkStart w:id="127" w:name="_Toc421078843"/>
      <w:bookmarkStart w:id="128" w:name="_Toc421079282"/>
      <w:bookmarkStart w:id="129" w:name="_Toc431607883"/>
    </w:p>
    <w:p w:rsidR="009F6AF9" w:rsidRDefault="0052519E">
      <w:pPr>
        <w:pStyle w:val="Heading2"/>
      </w:pPr>
      <w:bookmarkStart w:id="130" w:name="_Toc391188718"/>
      <w:bookmarkStart w:id="131" w:name="_Toc391188832"/>
      <w:bookmarkStart w:id="132" w:name="_Toc393012484"/>
      <w:bookmarkStart w:id="133" w:name="_Toc393012628"/>
      <w:bookmarkStart w:id="134" w:name="_Toc393072869"/>
      <w:bookmarkStart w:id="135" w:name="_Toc393266092"/>
      <w:bookmarkStart w:id="136" w:name="_Toc416238381"/>
      <w:bookmarkStart w:id="137" w:name="_Toc416245843"/>
      <w:bookmarkStart w:id="138" w:name="_Toc420223737"/>
      <w:bookmarkStart w:id="139" w:name="_Toc420381333"/>
      <w:bookmarkStart w:id="140" w:name="_Toc420731202"/>
      <w:bookmarkStart w:id="141" w:name="_Toc421069551"/>
      <w:bookmarkStart w:id="142" w:name="_Toc421078844"/>
      <w:bookmarkStart w:id="143" w:name="_Toc421079283"/>
      <w:bookmarkStart w:id="144" w:name="_Toc431607884"/>
      <w:bookmarkStart w:id="145" w:name="_Toc530292933"/>
      <w:bookmarkStart w:id="146" w:name="_Toc530813739"/>
      <w:bookmarkStart w:id="147" w:name="_Toc530979643"/>
      <w:bookmarkStart w:id="148" w:name="_Toc330970672"/>
      <w:bookmarkEnd w:id="122"/>
      <w:bookmarkEnd w:id="123"/>
      <w:bookmarkEnd w:id="124"/>
      <w:bookmarkEnd w:id="125"/>
      <w:bookmarkEnd w:id="126"/>
      <w:bookmarkEnd w:id="127"/>
      <w:bookmarkEnd w:id="128"/>
      <w:bookmarkEnd w:id="129"/>
      <w:r>
        <w:t>Approval</w:t>
      </w:r>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rsidR="009F6AF9" w:rsidRDefault="0052519E" w:rsidP="000A34CD">
      <w:pPr>
        <w:ind w:left="0"/>
      </w:pPr>
      <w:r>
        <w:t>If this table does not contain the signatures of the nominated approvers, you have an unapproved copy. Contact the Document Controller for more information.</w:t>
      </w:r>
    </w:p>
    <w:p w:rsidR="009F6AF9" w:rsidRDefault="0052519E" w:rsidP="000A34CD">
      <w:pPr>
        <w:ind w:left="0"/>
      </w:pPr>
      <w:r>
        <w:t>I have reviewed this document and authorise it for issue:</w:t>
      </w:r>
    </w:p>
    <w:tbl>
      <w:tblPr>
        <w:tblW w:w="0" w:type="auto"/>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56" w:type="dxa"/>
          <w:right w:w="56" w:type="dxa"/>
        </w:tblCellMar>
        <w:tblLook w:val="0000" w:firstRow="0" w:lastRow="0" w:firstColumn="0" w:lastColumn="0" w:noHBand="0" w:noVBand="0"/>
      </w:tblPr>
      <w:tblGrid>
        <w:gridCol w:w="2103"/>
        <w:gridCol w:w="2835"/>
        <w:gridCol w:w="2409"/>
        <w:gridCol w:w="1560"/>
      </w:tblGrid>
      <w:tr w:rsidR="009F6AF9">
        <w:trPr>
          <w:cantSplit/>
          <w:tblHeader/>
        </w:trPr>
        <w:tc>
          <w:tcPr>
            <w:tcW w:w="2103" w:type="dxa"/>
            <w:shd w:val="pct10" w:color="auto" w:fill="auto"/>
          </w:tcPr>
          <w:p w:rsidR="009F6AF9" w:rsidRDefault="0052519E">
            <w:pPr>
              <w:pStyle w:val="TableHeader"/>
            </w:pPr>
            <w:r>
              <w:t>Approved by</w:t>
            </w:r>
          </w:p>
        </w:tc>
        <w:tc>
          <w:tcPr>
            <w:tcW w:w="2835" w:type="dxa"/>
            <w:shd w:val="pct10" w:color="auto" w:fill="auto"/>
          </w:tcPr>
          <w:p w:rsidR="009F6AF9" w:rsidRDefault="0052519E">
            <w:pPr>
              <w:pStyle w:val="TableHeader"/>
            </w:pPr>
            <w:r>
              <w:t>Title</w:t>
            </w:r>
          </w:p>
        </w:tc>
        <w:tc>
          <w:tcPr>
            <w:tcW w:w="2409" w:type="dxa"/>
            <w:shd w:val="pct10" w:color="auto" w:fill="auto"/>
          </w:tcPr>
          <w:p w:rsidR="009F6AF9" w:rsidRDefault="0052519E">
            <w:pPr>
              <w:pStyle w:val="TableHeader"/>
            </w:pPr>
            <w:r>
              <w:t>Signature</w:t>
            </w:r>
          </w:p>
        </w:tc>
        <w:tc>
          <w:tcPr>
            <w:tcW w:w="1560" w:type="dxa"/>
            <w:shd w:val="pct10" w:color="auto" w:fill="auto"/>
          </w:tcPr>
          <w:p w:rsidR="009F6AF9" w:rsidRDefault="0052519E">
            <w:pPr>
              <w:pStyle w:val="TableHeader"/>
            </w:pPr>
            <w:r>
              <w:t>Date</w:t>
            </w:r>
          </w:p>
        </w:tc>
      </w:tr>
      <w:tr w:rsidR="002C7EA6" w:rsidRPr="002C7EA6">
        <w:trPr>
          <w:cantSplit/>
        </w:trPr>
        <w:tc>
          <w:tcPr>
            <w:tcW w:w="2103" w:type="dxa"/>
          </w:tcPr>
          <w:p w:rsidR="009F6AF9" w:rsidRPr="002C7EA6" w:rsidRDefault="002C7EA6">
            <w:pPr>
              <w:pStyle w:val="TableText"/>
            </w:pPr>
            <w:r w:rsidRPr="002C7EA6">
              <w:t>Adam Russell</w:t>
            </w:r>
          </w:p>
        </w:tc>
        <w:tc>
          <w:tcPr>
            <w:tcW w:w="2835" w:type="dxa"/>
          </w:tcPr>
          <w:p w:rsidR="009F6AF9" w:rsidRPr="002C7EA6" w:rsidRDefault="002C7EA6">
            <w:pPr>
              <w:pStyle w:val="TableText"/>
            </w:pPr>
            <w:r w:rsidRPr="002C7EA6">
              <w:t>Business Program Manager</w:t>
            </w:r>
          </w:p>
        </w:tc>
        <w:tc>
          <w:tcPr>
            <w:tcW w:w="2409" w:type="dxa"/>
          </w:tcPr>
          <w:p w:rsidR="009F6AF9" w:rsidRPr="002C7EA6" w:rsidRDefault="009F6AF9">
            <w:pPr>
              <w:pStyle w:val="TableText"/>
            </w:pPr>
          </w:p>
        </w:tc>
        <w:tc>
          <w:tcPr>
            <w:tcW w:w="1560" w:type="dxa"/>
          </w:tcPr>
          <w:p w:rsidR="009F6AF9" w:rsidRPr="002C7EA6" w:rsidRDefault="009F6AF9">
            <w:pPr>
              <w:pStyle w:val="TableText"/>
            </w:pPr>
          </w:p>
        </w:tc>
      </w:tr>
      <w:tr w:rsidR="002C7EA6" w:rsidRPr="002C7EA6">
        <w:trPr>
          <w:cantSplit/>
        </w:trPr>
        <w:tc>
          <w:tcPr>
            <w:tcW w:w="2103" w:type="dxa"/>
          </w:tcPr>
          <w:p w:rsidR="009F6AF9" w:rsidRPr="002C7EA6" w:rsidRDefault="002C7EA6">
            <w:pPr>
              <w:pStyle w:val="TableText"/>
            </w:pPr>
            <w:r w:rsidRPr="002C7EA6">
              <w:t>Andrew Kim</w:t>
            </w:r>
          </w:p>
        </w:tc>
        <w:tc>
          <w:tcPr>
            <w:tcW w:w="2835" w:type="dxa"/>
          </w:tcPr>
          <w:p w:rsidR="009F6AF9" w:rsidRPr="002C7EA6" w:rsidRDefault="002C7EA6">
            <w:pPr>
              <w:pStyle w:val="TableText"/>
            </w:pPr>
            <w:r w:rsidRPr="002C7EA6">
              <w:t>Product Manager</w:t>
            </w:r>
          </w:p>
        </w:tc>
        <w:tc>
          <w:tcPr>
            <w:tcW w:w="2409" w:type="dxa"/>
          </w:tcPr>
          <w:p w:rsidR="009F6AF9" w:rsidRPr="002C7EA6" w:rsidRDefault="009F6AF9">
            <w:pPr>
              <w:pStyle w:val="TableText"/>
            </w:pPr>
          </w:p>
        </w:tc>
        <w:tc>
          <w:tcPr>
            <w:tcW w:w="1560" w:type="dxa"/>
          </w:tcPr>
          <w:p w:rsidR="009F6AF9" w:rsidRPr="002C7EA6" w:rsidRDefault="009F6AF9">
            <w:pPr>
              <w:pStyle w:val="TableText"/>
            </w:pPr>
          </w:p>
        </w:tc>
      </w:tr>
      <w:tr w:rsidR="00065B2C" w:rsidRPr="002C7EA6" w:rsidTr="008346A1">
        <w:trPr>
          <w:cantSplit/>
        </w:trPr>
        <w:tc>
          <w:tcPr>
            <w:tcW w:w="2103" w:type="dxa"/>
          </w:tcPr>
          <w:p w:rsidR="00065B2C" w:rsidRPr="002C7EA6" w:rsidRDefault="00065B2C" w:rsidP="008346A1">
            <w:pPr>
              <w:pStyle w:val="TableText"/>
            </w:pPr>
            <w:r w:rsidRPr="002C7EA6">
              <w:t>Dante Lorredo</w:t>
            </w:r>
          </w:p>
        </w:tc>
        <w:tc>
          <w:tcPr>
            <w:tcW w:w="2835" w:type="dxa"/>
          </w:tcPr>
          <w:p w:rsidR="00065B2C" w:rsidRPr="002C7EA6" w:rsidRDefault="00065B2C" w:rsidP="008346A1">
            <w:pPr>
              <w:pStyle w:val="TableText"/>
            </w:pPr>
            <w:r w:rsidRPr="002C7EA6">
              <w:t>IT Project Manager</w:t>
            </w:r>
          </w:p>
        </w:tc>
        <w:tc>
          <w:tcPr>
            <w:tcW w:w="2409" w:type="dxa"/>
          </w:tcPr>
          <w:p w:rsidR="00065B2C" w:rsidRPr="002C7EA6" w:rsidRDefault="00065B2C" w:rsidP="008346A1">
            <w:pPr>
              <w:pStyle w:val="TableText"/>
            </w:pPr>
          </w:p>
        </w:tc>
        <w:tc>
          <w:tcPr>
            <w:tcW w:w="1560" w:type="dxa"/>
          </w:tcPr>
          <w:p w:rsidR="00065B2C" w:rsidRPr="002C7EA6" w:rsidRDefault="00065B2C" w:rsidP="008346A1">
            <w:pPr>
              <w:pStyle w:val="TableText"/>
            </w:pPr>
          </w:p>
        </w:tc>
      </w:tr>
      <w:tr w:rsidR="00065B2C" w:rsidRPr="002C7EA6" w:rsidTr="008346A1">
        <w:trPr>
          <w:cantSplit/>
        </w:trPr>
        <w:tc>
          <w:tcPr>
            <w:tcW w:w="2103" w:type="dxa"/>
          </w:tcPr>
          <w:p w:rsidR="00065B2C" w:rsidRPr="002C7EA6" w:rsidRDefault="00065B2C" w:rsidP="008346A1">
            <w:pPr>
              <w:pStyle w:val="TableText"/>
            </w:pPr>
            <w:r>
              <w:t>Sanjib Biswas</w:t>
            </w:r>
          </w:p>
        </w:tc>
        <w:tc>
          <w:tcPr>
            <w:tcW w:w="2835" w:type="dxa"/>
          </w:tcPr>
          <w:p w:rsidR="00065B2C" w:rsidRPr="002C7EA6" w:rsidRDefault="00065B2C" w:rsidP="008346A1">
            <w:pPr>
              <w:pStyle w:val="TableText"/>
            </w:pPr>
            <w:r>
              <w:t>IT Web Support</w:t>
            </w:r>
          </w:p>
        </w:tc>
        <w:tc>
          <w:tcPr>
            <w:tcW w:w="2409" w:type="dxa"/>
          </w:tcPr>
          <w:p w:rsidR="00065B2C" w:rsidRPr="002C7EA6" w:rsidRDefault="00065B2C" w:rsidP="008346A1">
            <w:pPr>
              <w:pStyle w:val="TableText"/>
            </w:pPr>
          </w:p>
        </w:tc>
        <w:tc>
          <w:tcPr>
            <w:tcW w:w="1560" w:type="dxa"/>
          </w:tcPr>
          <w:p w:rsidR="00065B2C" w:rsidRPr="002C7EA6" w:rsidRDefault="00065B2C" w:rsidP="008346A1">
            <w:pPr>
              <w:pStyle w:val="TableText"/>
            </w:pPr>
          </w:p>
        </w:tc>
      </w:tr>
      <w:tr w:rsidR="000B533C" w:rsidRPr="002C7EA6" w:rsidTr="004A34F8">
        <w:trPr>
          <w:cantSplit/>
        </w:trPr>
        <w:tc>
          <w:tcPr>
            <w:tcW w:w="2103" w:type="dxa"/>
          </w:tcPr>
          <w:p w:rsidR="000B533C" w:rsidRPr="002C7EA6" w:rsidRDefault="000B533C" w:rsidP="004A34F8">
            <w:pPr>
              <w:pStyle w:val="TableText"/>
            </w:pPr>
            <w:r>
              <w:t>Bindu Subhadramma</w:t>
            </w:r>
          </w:p>
        </w:tc>
        <w:tc>
          <w:tcPr>
            <w:tcW w:w="2835" w:type="dxa"/>
          </w:tcPr>
          <w:p w:rsidR="000B533C" w:rsidRPr="002C7EA6" w:rsidRDefault="000B533C" w:rsidP="004A34F8">
            <w:pPr>
              <w:pStyle w:val="TableText"/>
            </w:pPr>
            <w:r w:rsidRPr="002C7EA6">
              <w:t>IT Project Manager</w:t>
            </w:r>
          </w:p>
        </w:tc>
        <w:tc>
          <w:tcPr>
            <w:tcW w:w="2409" w:type="dxa"/>
          </w:tcPr>
          <w:p w:rsidR="000B533C" w:rsidRPr="002C7EA6" w:rsidRDefault="000B533C" w:rsidP="004A34F8">
            <w:pPr>
              <w:pStyle w:val="TableText"/>
            </w:pPr>
          </w:p>
        </w:tc>
        <w:tc>
          <w:tcPr>
            <w:tcW w:w="1560" w:type="dxa"/>
          </w:tcPr>
          <w:p w:rsidR="000B533C" w:rsidRPr="002C7EA6" w:rsidRDefault="000B533C" w:rsidP="004A34F8">
            <w:pPr>
              <w:pStyle w:val="TableText"/>
            </w:pPr>
          </w:p>
        </w:tc>
      </w:tr>
      <w:tr w:rsidR="002C7EA6" w:rsidRPr="002C7EA6">
        <w:trPr>
          <w:cantSplit/>
        </w:trPr>
        <w:tc>
          <w:tcPr>
            <w:tcW w:w="2103" w:type="dxa"/>
          </w:tcPr>
          <w:p w:rsidR="009F6AF9" w:rsidRPr="002C7EA6" w:rsidRDefault="000B533C">
            <w:pPr>
              <w:pStyle w:val="TableText"/>
            </w:pPr>
            <w:r>
              <w:t>Robert Hanimyan</w:t>
            </w:r>
          </w:p>
        </w:tc>
        <w:tc>
          <w:tcPr>
            <w:tcW w:w="2835" w:type="dxa"/>
          </w:tcPr>
          <w:p w:rsidR="009F6AF9" w:rsidRPr="002C7EA6" w:rsidRDefault="000B533C" w:rsidP="002C7EA6">
            <w:pPr>
              <w:pStyle w:val="TableText"/>
            </w:pPr>
            <w:r>
              <w:t>Customer Support Manager</w:t>
            </w:r>
          </w:p>
        </w:tc>
        <w:tc>
          <w:tcPr>
            <w:tcW w:w="2409" w:type="dxa"/>
          </w:tcPr>
          <w:p w:rsidR="009F6AF9" w:rsidRPr="002C7EA6" w:rsidRDefault="009F6AF9">
            <w:pPr>
              <w:pStyle w:val="TableText"/>
            </w:pPr>
          </w:p>
        </w:tc>
        <w:tc>
          <w:tcPr>
            <w:tcW w:w="1560" w:type="dxa"/>
          </w:tcPr>
          <w:p w:rsidR="009F6AF9" w:rsidRPr="002C7EA6" w:rsidRDefault="009F6AF9">
            <w:pPr>
              <w:pStyle w:val="TableText"/>
            </w:pPr>
          </w:p>
        </w:tc>
      </w:tr>
    </w:tbl>
    <w:p w:rsidR="009F6AF9" w:rsidRDefault="009F6AF9">
      <w:pPr>
        <w:pStyle w:val="Spacer"/>
      </w:pPr>
    </w:p>
    <w:p w:rsidR="009F6AF9" w:rsidRDefault="0052519E">
      <w:pPr>
        <w:pStyle w:val="Heading2"/>
      </w:pPr>
      <w:bookmarkStart w:id="149" w:name="_Toc391188719"/>
      <w:bookmarkStart w:id="150" w:name="_Toc391188833"/>
      <w:bookmarkStart w:id="151" w:name="_Toc393012485"/>
      <w:bookmarkStart w:id="152" w:name="_Toc393012629"/>
      <w:bookmarkStart w:id="153" w:name="_Toc393072870"/>
      <w:bookmarkStart w:id="154" w:name="_Toc393266093"/>
      <w:bookmarkStart w:id="155" w:name="_Toc416238382"/>
      <w:bookmarkStart w:id="156" w:name="_Toc416245844"/>
      <w:bookmarkStart w:id="157" w:name="_Toc420223738"/>
      <w:bookmarkStart w:id="158" w:name="_Toc420381334"/>
      <w:bookmarkStart w:id="159" w:name="_Toc420731203"/>
      <w:bookmarkStart w:id="160" w:name="_Toc421069552"/>
      <w:bookmarkStart w:id="161" w:name="_Toc421078845"/>
      <w:bookmarkStart w:id="162" w:name="_Toc421079284"/>
      <w:bookmarkStart w:id="163" w:name="_Toc431607885"/>
      <w:bookmarkStart w:id="164" w:name="_Toc530292934"/>
      <w:bookmarkStart w:id="165" w:name="_Toc530813740"/>
      <w:bookmarkStart w:id="166" w:name="_Toc530979644"/>
      <w:bookmarkStart w:id="167" w:name="_Toc330970673"/>
      <w:r>
        <w:lastRenderedPageBreak/>
        <w:t>Distribution</w:t>
      </w:r>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tbl>
      <w:tblPr>
        <w:tblW w:w="0" w:type="auto"/>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56" w:type="dxa"/>
          <w:right w:w="56" w:type="dxa"/>
        </w:tblCellMar>
        <w:tblLook w:val="0000" w:firstRow="0" w:lastRow="0" w:firstColumn="0" w:lastColumn="0" w:noHBand="0" w:noVBand="0"/>
      </w:tblPr>
      <w:tblGrid>
        <w:gridCol w:w="3945"/>
        <w:gridCol w:w="5103"/>
      </w:tblGrid>
      <w:tr w:rsidR="009F6AF9">
        <w:trPr>
          <w:cantSplit/>
        </w:trPr>
        <w:tc>
          <w:tcPr>
            <w:tcW w:w="3945" w:type="dxa"/>
            <w:shd w:val="pct10" w:color="auto" w:fill="auto"/>
          </w:tcPr>
          <w:p w:rsidR="009F6AF9" w:rsidRDefault="0052519E">
            <w:pPr>
              <w:pStyle w:val="TableHeader"/>
            </w:pPr>
            <w:r>
              <w:t>This document is located in Shared Folder:</w:t>
            </w:r>
          </w:p>
        </w:tc>
        <w:tc>
          <w:tcPr>
            <w:tcW w:w="5103" w:type="dxa"/>
          </w:tcPr>
          <w:p w:rsidR="009F6AF9" w:rsidRDefault="006875CF">
            <w:pPr>
              <w:pStyle w:val="TableHeader"/>
            </w:pPr>
            <w:r w:rsidRPr="006875CF">
              <w:t>\\Scfs8492\consumerdelivery$\86-Digital Life\01. Program List\Digital Agency\4. Processes\BCP</w:t>
            </w:r>
          </w:p>
        </w:tc>
      </w:tr>
    </w:tbl>
    <w:p w:rsidR="009F6AF9" w:rsidRDefault="009F6AF9"/>
    <w:tbl>
      <w:tblPr>
        <w:tblW w:w="0" w:type="auto"/>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56" w:type="dxa"/>
          <w:right w:w="56" w:type="dxa"/>
        </w:tblCellMar>
        <w:tblLook w:val="0000" w:firstRow="0" w:lastRow="0" w:firstColumn="0" w:lastColumn="0" w:noHBand="0" w:noVBand="0"/>
      </w:tblPr>
      <w:tblGrid>
        <w:gridCol w:w="3945"/>
        <w:gridCol w:w="5103"/>
      </w:tblGrid>
      <w:tr w:rsidR="009F6AF9">
        <w:trPr>
          <w:cantSplit/>
          <w:tblHeader/>
        </w:trPr>
        <w:tc>
          <w:tcPr>
            <w:tcW w:w="3945" w:type="dxa"/>
            <w:shd w:val="pct10" w:color="auto" w:fill="auto"/>
          </w:tcPr>
          <w:p w:rsidR="009F6AF9" w:rsidRDefault="0052519E">
            <w:pPr>
              <w:pStyle w:val="TableHeader"/>
            </w:pPr>
            <w:r>
              <w:t>Personnel with Access to Shared Folder</w:t>
            </w:r>
          </w:p>
        </w:tc>
        <w:tc>
          <w:tcPr>
            <w:tcW w:w="5103" w:type="dxa"/>
            <w:shd w:val="pct10" w:color="auto" w:fill="auto"/>
          </w:tcPr>
          <w:p w:rsidR="009F6AF9" w:rsidRDefault="0052519E">
            <w:pPr>
              <w:pStyle w:val="TableHeader"/>
            </w:pPr>
            <w:r>
              <w:t>Personnel who Require Hard / Soft Copy</w:t>
            </w:r>
          </w:p>
        </w:tc>
      </w:tr>
      <w:tr w:rsidR="009F6AF9">
        <w:trPr>
          <w:cantSplit/>
        </w:trPr>
        <w:tc>
          <w:tcPr>
            <w:tcW w:w="3945" w:type="dxa"/>
          </w:tcPr>
          <w:p w:rsidR="009F6AF9" w:rsidRDefault="006875CF" w:rsidP="006875CF">
            <w:pPr>
              <w:pStyle w:val="TableText"/>
            </w:pPr>
            <w:r>
              <w:t>ODA Program Team</w:t>
            </w:r>
          </w:p>
        </w:tc>
        <w:tc>
          <w:tcPr>
            <w:tcW w:w="5103" w:type="dxa"/>
          </w:tcPr>
          <w:p w:rsidR="009F6AF9" w:rsidRDefault="009F6AF9">
            <w:pPr>
              <w:pStyle w:val="TableText"/>
            </w:pPr>
          </w:p>
        </w:tc>
      </w:tr>
      <w:tr w:rsidR="009F6AF9">
        <w:trPr>
          <w:cantSplit/>
        </w:trPr>
        <w:tc>
          <w:tcPr>
            <w:tcW w:w="3945" w:type="dxa"/>
          </w:tcPr>
          <w:p w:rsidR="009F6AF9" w:rsidRDefault="009F6AF9">
            <w:pPr>
              <w:pStyle w:val="TableText"/>
            </w:pPr>
          </w:p>
        </w:tc>
        <w:tc>
          <w:tcPr>
            <w:tcW w:w="5103" w:type="dxa"/>
          </w:tcPr>
          <w:p w:rsidR="009F6AF9" w:rsidRDefault="009F6AF9">
            <w:pPr>
              <w:pStyle w:val="TableText"/>
            </w:pPr>
          </w:p>
        </w:tc>
      </w:tr>
      <w:tr w:rsidR="009F6AF9">
        <w:trPr>
          <w:cantSplit/>
        </w:trPr>
        <w:tc>
          <w:tcPr>
            <w:tcW w:w="3945" w:type="dxa"/>
          </w:tcPr>
          <w:p w:rsidR="009F6AF9" w:rsidRDefault="009F6AF9">
            <w:pPr>
              <w:pStyle w:val="TableText"/>
            </w:pPr>
          </w:p>
        </w:tc>
        <w:tc>
          <w:tcPr>
            <w:tcW w:w="5103" w:type="dxa"/>
          </w:tcPr>
          <w:p w:rsidR="009F6AF9" w:rsidRDefault="009F6AF9">
            <w:pPr>
              <w:pStyle w:val="TableText"/>
            </w:pPr>
          </w:p>
        </w:tc>
      </w:tr>
      <w:tr w:rsidR="009F6AF9">
        <w:trPr>
          <w:cantSplit/>
        </w:trPr>
        <w:tc>
          <w:tcPr>
            <w:tcW w:w="3945" w:type="dxa"/>
          </w:tcPr>
          <w:p w:rsidR="009F6AF9" w:rsidRDefault="009F6AF9">
            <w:pPr>
              <w:pStyle w:val="TableText"/>
            </w:pPr>
          </w:p>
        </w:tc>
        <w:tc>
          <w:tcPr>
            <w:tcW w:w="5103" w:type="dxa"/>
          </w:tcPr>
          <w:p w:rsidR="009F6AF9" w:rsidRDefault="009F6AF9">
            <w:pPr>
              <w:pStyle w:val="TableText"/>
            </w:pPr>
          </w:p>
        </w:tc>
      </w:tr>
    </w:tbl>
    <w:p w:rsidR="009F6AF9" w:rsidRDefault="009F6AF9">
      <w:pPr>
        <w:pStyle w:val="Spacer"/>
      </w:pPr>
      <w:bookmarkStart w:id="168" w:name="_Toc391188720"/>
      <w:bookmarkStart w:id="169" w:name="_Toc391188834"/>
      <w:bookmarkStart w:id="170" w:name="_Toc393012486"/>
      <w:bookmarkStart w:id="171" w:name="_Toc393012630"/>
      <w:bookmarkStart w:id="172" w:name="_Toc393072871"/>
      <w:bookmarkStart w:id="173" w:name="_Toc393266096"/>
      <w:bookmarkStart w:id="174" w:name="_Toc416238385"/>
      <w:bookmarkStart w:id="175" w:name="_Toc416245845"/>
      <w:bookmarkStart w:id="176" w:name="_Toc420223739"/>
      <w:bookmarkStart w:id="177" w:name="_Toc420381335"/>
      <w:bookmarkStart w:id="178" w:name="_Toc420731204"/>
      <w:bookmarkStart w:id="179" w:name="_Toc421069553"/>
      <w:bookmarkStart w:id="180" w:name="_Toc421078846"/>
      <w:bookmarkStart w:id="181" w:name="_Toc421079285"/>
      <w:bookmarkStart w:id="182" w:name="_Toc431607886"/>
    </w:p>
    <w:p w:rsidR="009F6AF9" w:rsidRDefault="0052519E">
      <w:pPr>
        <w:pStyle w:val="Heading2"/>
      </w:pPr>
      <w:bookmarkStart w:id="183" w:name="_Toc530292935"/>
      <w:bookmarkStart w:id="184" w:name="_Toc530813741"/>
      <w:bookmarkStart w:id="185" w:name="_Toc530979645"/>
      <w:bookmarkStart w:id="186" w:name="_Toc330970674"/>
      <w:r>
        <w:t>Version Control</w:t>
      </w:r>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tbl>
      <w:tblPr>
        <w:tblW w:w="0" w:type="auto"/>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56" w:type="dxa"/>
          <w:right w:w="56" w:type="dxa"/>
        </w:tblCellMar>
        <w:tblLook w:val="0000" w:firstRow="0" w:lastRow="0" w:firstColumn="0" w:lastColumn="0" w:noHBand="0" w:noVBand="0"/>
      </w:tblPr>
      <w:tblGrid>
        <w:gridCol w:w="1134"/>
        <w:gridCol w:w="1078"/>
        <w:gridCol w:w="1012"/>
        <w:gridCol w:w="3415"/>
        <w:gridCol w:w="2409"/>
      </w:tblGrid>
      <w:tr w:rsidR="009F6AF9">
        <w:trPr>
          <w:cantSplit/>
          <w:tblHeader/>
        </w:trPr>
        <w:tc>
          <w:tcPr>
            <w:tcW w:w="1134" w:type="dxa"/>
            <w:shd w:val="pct12" w:color="auto" w:fill="auto"/>
          </w:tcPr>
          <w:p w:rsidR="009F6AF9" w:rsidRDefault="0052519E">
            <w:pPr>
              <w:pStyle w:val="TableHeader"/>
            </w:pPr>
            <w:r>
              <w:t>Version</w:t>
            </w:r>
          </w:p>
        </w:tc>
        <w:tc>
          <w:tcPr>
            <w:tcW w:w="1078" w:type="dxa"/>
            <w:shd w:val="pct12" w:color="auto" w:fill="auto"/>
          </w:tcPr>
          <w:p w:rsidR="009F6AF9" w:rsidRDefault="0052519E">
            <w:pPr>
              <w:pStyle w:val="TableHeader"/>
            </w:pPr>
            <w:r>
              <w:t>Date</w:t>
            </w:r>
          </w:p>
        </w:tc>
        <w:tc>
          <w:tcPr>
            <w:tcW w:w="1012" w:type="dxa"/>
            <w:shd w:val="pct12" w:color="auto" w:fill="auto"/>
          </w:tcPr>
          <w:p w:rsidR="009F6AF9" w:rsidRDefault="0052519E">
            <w:pPr>
              <w:pStyle w:val="TableHeader"/>
            </w:pPr>
            <w:r>
              <w:t>Section</w:t>
            </w:r>
          </w:p>
        </w:tc>
        <w:tc>
          <w:tcPr>
            <w:tcW w:w="3415" w:type="dxa"/>
            <w:shd w:val="pct12" w:color="auto" w:fill="auto"/>
          </w:tcPr>
          <w:p w:rsidR="009F6AF9" w:rsidRDefault="0052519E">
            <w:pPr>
              <w:pStyle w:val="TableHeader"/>
            </w:pPr>
            <w:r>
              <w:t>Nature of Amendment</w:t>
            </w:r>
          </w:p>
        </w:tc>
        <w:tc>
          <w:tcPr>
            <w:tcW w:w="2409" w:type="dxa"/>
            <w:shd w:val="pct12" w:color="auto" w:fill="auto"/>
          </w:tcPr>
          <w:p w:rsidR="009F6AF9" w:rsidRDefault="0052519E">
            <w:pPr>
              <w:pStyle w:val="TableHeader"/>
            </w:pPr>
            <w:r>
              <w:t>Amendment Author</w:t>
            </w:r>
          </w:p>
        </w:tc>
      </w:tr>
      <w:tr w:rsidR="009F6AF9">
        <w:trPr>
          <w:cantSplit/>
        </w:trPr>
        <w:tc>
          <w:tcPr>
            <w:tcW w:w="1134" w:type="dxa"/>
          </w:tcPr>
          <w:p w:rsidR="009F6AF9" w:rsidRDefault="000A34CD">
            <w:pPr>
              <w:pStyle w:val="TableText"/>
            </w:pPr>
            <w:r>
              <w:t>0.1</w:t>
            </w:r>
          </w:p>
        </w:tc>
        <w:tc>
          <w:tcPr>
            <w:tcW w:w="1078" w:type="dxa"/>
          </w:tcPr>
          <w:p w:rsidR="009F6AF9" w:rsidRDefault="000A34CD">
            <w:pPr>
              <w:pStyle w:val="TableText"/>
            </w:pPr>
            <w:r>
              <w:t>5/7/2012</w:t>
            </w:r>
          </w:p>
        </w:tc>
        <w:tc>
          <w:tcPr>
            <w:tcW w:w="1012" w:type="dxa"/>
          </w:tcPr>
          <w:p w:rsidR="009F6AF9" w:rsidRDefault="000A34CD">
            <w:pPr>
              <w:pStyle w:val="TableText"/>
            </w:pPr>
            <w:r>
              <w:t>All</w:t>
            </w:r>
          </w:p>
        </w:tc>
        <w:tc>
          <w:tcPr>
            <w:tcW w:w="3415" w:type="dxa"/>
          </w:tcPr>
          <w:p w:rsidR="009F6AF9" w:rsidRDefault="000A34CD">
            <w:pPr>
              <w:pStyle w:val="TableText"/>
            </w:pPr>
            <w:r>
              <w:t>Document Created</w:t>
            </w:r>
          </w:p>
        </w:tc>
        <w:tc>
          <w:tcPr>
            <w:tcW w:w="2409" w:type="dxa"/>
          </w:tcPr>
          <w:p w:rsidR="009F6AF9" w:rsidRDefault="000A34CD">
            <w:pPr>
              <w:pStyle w:val="TableText"/>
            </w:pPr>
            <w:r>
              <w:t>Toby Store</w:t>
            </w:r>
          </w:p>
        </w:tc>
      </w:tr>
      <w:tr w:rsidR="00FA4181" w:rsidTr="00EC0C6C">
        <w:trPr>
          <w:cantSplit/>
        </w:trPr>
        <w:tc>
          <w:tcPr>
            <w:tcW w:w="1134" w:type="dxa"/>
          </w:tcPr>
          <w:p w:rsidR="00FA4181" w:rsidRDefault="00FA4181" w:rsidP="00EC0C6C">
            <w:pPr>
              <w:pStyle w:val="TableText"/>
            </w:pPr>
            <w:r>
              <w:t>0.2</w:t>
            </w:r>
          </w:p>
        </w:tc>
        <w:tc>
          <w:tcPr>
            <w:tcW w:w="1078" w:type="dxa"/>
          </w:tcPr>
          <w:p w:rsidR="00FA4181" w:rsidRDefault="00FA4181" w:rsidP="00EC0C6C">
            <w:pPr>
              <w:pStyle w:val="TableText"/>
            </w:pPr>
            <w:r>
              <w:t>16/7/2012</w:t>
            </w:r>
          </w:p>
        </w:tc>
        <w:tc>
          <w:tcPr>
            <w:tcW w:w="1012" w:type="dxa"/>
          </w:tcPr>
          <w:p w:rsidR="00FA4181" w:rsidRDefault="00FA4181" w:rsidP="00EC0C6C">
            <w:pPr>
              <w:pStyle w:val="TableText"/>
            </w:pPr>
            <w:r>
              <w:t>2.2</w:t>
            </w:r>
          </w:p>
        </w:tc>
        <w:tc>
          <w:tcPr>
            <w:tcW w:w="3415" w:type="dxa"/>
          </w:tcPr>
          <w:p w:rsidR="00FA4181" w:rsidRDefault="00FA4181" w:rsidP="00EC0C6C">
            <w:pPr>
              <w:pStyle w:val="TableText"/>
            </w:pPr>
            <w:r>
              <w:t>Data gap sections added</w:t>
            </w:r>
          </w:p>
        </w:tc>
        <w:tc>
          <w:tcPr>
            <w:tcW w:w="2409" w:type="dxa"/>
          </w:tcPr>
          <w:p w:rsidR="00FA4181" w:rsidRDefault="00FA4181" w:rsidP="00EC0C6C">
            <w:pPr>
              <w:pStyle w:val="TableText"/>
            </w:pPr>
            <w:r>
              <w:t>Toby Store</w:t>
            </w:r>
          </w:p>
        </w:tc>
      </w:tr>
      <w:tr w:rsidR="00E73BF9" w:rsidTr="008346A1">
        <w:trPr>
          <w:cantSplit/>
        </w:trPr>
        <w:tc>
          <w:tcPr>
            <w:tcW w:w="1134" w:type="dxa"/>
          </w:tcPr>
          <w:p w:rsidR="00E73BF9" w:rsidRDefault="00E73BF9" w:rsidP="008346A1">
            <w:pPr>
              <w:pStyle w:val="TableText"/>
            </w:pPr>
            <w:r>
              <w:t>0.3</w:t>
            </w:r>
          </w:p>
        </w:tc>
        <w:tc>
          <w:tcPr>
            <w:tcW w:w="1078" w:type="dxa"/>
          </w:tcPr>
          <w:p w:rsidR="00E73BF9" w:rsidRDefault="00E73BF9" w:rsidP="008346A1">
            <w:pPr>
              <w:pStyle w:val="TableText"/>
            </w:pPr>
            <w:r>
              <w:t>23/7/2012</w:t>
            </w:r>
          </w:p>
        </w:tc>
        <w:tc>
          <w:tcPr>
            <w:tcW w:w="1012" w:type="dxa"/>
          </w:tcPr>
          <w:p w:rsidR="00E73BF9" w:rsidRDefault="00E73BF9" w:rsidP="008346A1">
            <w:pPr>
              <w:pStyle w:val="TableText"/>
            </w:pPr>
            <w:r>
              <w:t>Many</w:t>
            </w:r>
          </w:p>
        </w:tc>
        <w:tc>
          <w:tcPr>
            <w:tcW w:w="3415" w:type="dxa"/>
          </w:tcPr>
          <w:p w:rsidR="00E73BF9" w:rsidRDefault="00E73BF9" w:rsidP="008346A1">
            <w:pPr>
              <w:pStyle w:val="TableText"/>
            </w:pPr>
            <w:proofErr w:type="spellStart"/>
            <w:r>
              <w:t>iProcess</w:t>
            </w:r>
            <w:proofErr w:type="spellEnd"/>
            <w:r>
              <w:t xml:space="preserve"> failure section added and updates to other areas based on 20/7 workshop; reference to ODA HA added</w:t>
            </w:r>
          </w:p>
        </w:tc>
        <w:tc>
          <w:tcPr>
            <w:tcW w:w="2409" w:type="dxa"/>
          </w:tcPr>
          <w:p w:rsidR="00E73BF9" w:rsidRDefault="00E73BF9" w:rsidP="008346A1">
            <w:pPr>
              <w:pStyle w:val="TableText"/>
            </w:pPr>
            <w:r>
              <w:t>Toby Store</w:t>
            </w:r>
          </w:p>
        </w:tc>
      </w:tr>
      <w:tr w:rsidR="00FD3B72" w:rsidTr="00902F8A">
        <w:trPr>
          <w:cantSplit/>
        </w:trPr>
        <w:tc>
          <w:tcPr>
            <w:tcW w:w="1134" w:type="dxa"/>
          </w:tcPr>
          <w:p w:rsidR="00FD3B72" w:rsidRDefault="00FD3B72" w:rsidP="00902F8A">
            <w:pPr>
              <w:pStyle w:val="TableText"/>
            </w:pPr>
            <w:r>
              <w:t>0.4</w:t>
            </w:r>
          </w:p>
        </w:tc>
        <w:tc>
          <w:tcPr>
            <w:tcW w:w="1078" w:type="dxa"/>
          </w:tcPr>
          <w:p w:rsidR="00FD3B72" w:rsidRDefault="00FD3B72" w:rsidP="00902F8A">
            <w:pPr>
              <w:pStyle w:val="TableText"/>
            </w:pPr>
            <w:r>
              <w:t>23/7/2012</w:t>
            </w:r>
          </w:p>
        </w:tc>
        <w:tc>
          <w:tcPr>
            <w:tcW w:w="1012" w:type="dxa"/>
          </w:tcPr>
          <w:p w:rsidR="00FD3B72" w:rsidRDefault="00FD3B72" w:rsidP="00902F8A">
            <w:pPr>
              <w:pStyle w:val="TableText"/>
            </w:pPr>
            <w:r>
              <w:t>Many</w:t>
            </w:r>
          </w:p>
        </w:tc>
        <w:tc>
          <w:tcPr>
            <w:tcW w:w="3415" w:type="dxa"/>
          </w:tcPr>
          <w:p w:rsidR="00FD3B72" w:rsidRDefault="00FD3B72" w:rsidP="00902F8A">
            <w:pPr>
              <w:pStyle w:val="TableText"/>
            </w:pPr>
            <w:r>
              <w:t>Numerous updated after individual meetings with IT Web Support, Service Operations, Care and IT PM team. As well as written feedback.</w:t>
            </w:r>
          </w:p>
        </w:tc>
        <w:tc>
          <w:tcPr>
            <w:tcW w:w="2409" w:type="dxa"/>
          </w:tcPr>
          <w:p w:rsidR="00FD3B72" w:rsidRDefault="00FD3B72" w:rsidP="00902F8A">
            <w:pPr>
              <w:pStyle w:val="TableText"/>
            </w:pPr>
            <w:r>
              <w:t>Toby Store</w:t>
            </w:r>
          </w:p>
        </w:tc>
      </w:tr>
      <w:tr w:rsidR="00FD3B72" w:rsidTr="00902F8A">
        <w:trPr>
          <w:cantSplit/>
        </w:trPr>
        <w:tc>
          <w:tcPr>
            <w:tcW w:w="1134" w:type="dxa"/>
          </w:tcPr>
          <w:p w:rsidR="00FD3B72" w:rsidRDefault="00FD3B72" w:rsidP="00FD3B72">
            <w:pPr>
              <w:pStyle w:val="TableText"/>
            </w:pPr>
            <w:r>
              <w:t>0.5</w:t>
            </w:r>
          </w:p>
        </w:tc>
        <w:tc>
          <w:tcPr>
            <w:tcW w:w="1078" w:type="dxa"/>
          </w:tcPr>
          <w:p w:rsidR="00FD3B72" w:rsidRDefault="00FD3B72" w:rsidP="00FD3B72">
            <w:pPr>
              <w:pStyle w:val="TableText"/>
            </w:pPr>
            <w:r>
              <w:t>27/7/2012</w:t>
            </w:r>
          </w:p>
        </w:tc>
        <w:tc>
          <w:tcPr>
            <w:tcW w:w="1012" w:type="dxa"/>
          </w:tcPr>
          <w:p w:rsidR="00FD3B72" w:rsidRDefault="00FD3B72" w:rsidP="00902F8A">
            <w:pPr>
              <w:pStyle w:val="TableText"/>
            </w:pPr>
            <w:r>
              <w:t>Many</w:t>
            </w:r>
          </w:p>
        </w:tc>
        <w:tc>
          <w:tcPr>
            <w:tcW w:w="3415" w:type="dxa"/>
          </w:tcPr>
          <w:p w:rsidR="00FD3B72" w:rsidRDefault="00FD3B72" w:rsidP="00902F8A">
            <w:pPr>
              <w:pStyle w:val="TableText"/>
            </w:pPr>
            <w:r>
              <w:t>Document clean-up and issue for final feedback.</w:t>
            </w:r>
          </w:p>
        </w:tc>
        <w:tc>
          <w:tcPr>
            <w:tcW w:w="2409" w:type="dxa"/>
          </w:tcPr>
          <w:p w:rsidR="00FD3B72" w:rsidRDefault="00FD3B72" w:rsidP="00902F8A">
            <w:pPr>
              <w:pStyle w:val="TableText"/>
            </w:pPr>
            <w:r>
              <w:t>Toby Store</w:t>
            </w:r>
          </w:p>
        </w:tc>
      </w:tr>
      <w:tr w:rsidR="009F6AF9">
        <w:trPr>
          <w:cantSplit/>
        </w:trPr>
        <w:tc>
          <w:tcPr>
            <w:tcW w:w="1134" w:type="dxa"/>
          </w:tcPr>
          <w:p w:rsidR="009F6AF9" w:rsidRDefault="00183316" w:rsidP="00E73BF9">
            <w:pPr>
              <w:pStyle w:val="TableText"/>
            </w:pPr>
            <w:r>
              <w:t>0.</w:t>
            </w:r>
            <w:r w:rsidR="00FD3B72">
              <w:t>6</w:t>
            </w:r>
          </w:p>
        </w:tc>
        <w:tc>
          <w:tcPr>
            <w:tcW w:w="1078" w:type="dxa"/>
          </w:tcPr>
          <w:p w:rsidR="009F6AF9" w:rsidRDefault="00FD3B72">
            <w:pPr>
              <w:pStyle w:val="TableText"/>
            </w:pPr>
            <w:r>
              <w:t>10/8/2012</w:t>
            </w:r>
          </w:p>
        </w:tc>
        <w:tc>
          <w:tcPr>
            <w:tcW w:w="1012" w:type="dxa"/>
          </w:tcPr>
          <w:p w:rsidR="009F6AF9" w:rsidRDefault="00FD3B72">
            <w:pPr>
              <w:pStyle w:val="TableText"/>
            </w:pPr>
            <w:r>
              <w:t>1.3, 3.3 &amp; 3.4</w:t>
            </w:r>
          </w:p>
        </w:tc>
        <w:tc>
          <w:tcPr>
            <w:tcW w:w="3415" w:type="dxa"/>
          </w:tcPr>
          <w:p w:rsidR="009F6AF9" w:rsidRDefault="00FD3B72" w:rsidP="00FA4181">
            <w:pPr>
              <w:pStyle w:val="TableText"/>
            </w:pPr>
            <w:r>
              <w:t>Backup information added (2 new sections). As well as additional exemption mail added in 1.3</w:t>
            </w:r>
          </w:p>
        </w:tc>
        <w:tc>
          <w:tcPr>
            <w:tcW w:w="2409" w:type="dxa"/>
          </w:tcPr>
          <w:p w:rsidR="009F6AF9" w:rsidRDefault="00183316">
            <w:pPr>
              <w:pStyle w:val="TableText"/>
            </w:pPr>
            <w:r>
              <w:t>Toby Store</w:t>
            </w:r>
          </w:p>
        </w:tc>
      </w:tr>
    </w:tbl>
    <w:p w:rsidR="009F6AF9" w:rsidRDefault="009F6AF9">
      <w:pPr>
        <w:pStyle w:val="Spacer"/>
      </w:pPr>
      <w:bookmarkStart w:id="187" w:name="_Toc388751882"/>
      <w:bookmarkStart w:id="188" w:name="_Toc388753623"/>
      <w:bookmarkStart w:id="189" w:name="_Toc388753880"/>
      <w:bookmarkStart w:id="190" w:name="_Toc393012487"/>
      <w:bookmarkStart w:id="191" w:name="_Toc393012631"/>
      <w:bookmarkStart w:id="192" w:name="_Toc393072872"/>
      <w:bookmarkStart w:id="193" w:name="_Toc393189046"/>
      <w:bookmarkStart w:id="194" w:name="_Toc403788652"/>
      <w:bookmarkStart w:id="195" w:name="_Toc403788704"/>
      <w:bookmarkStart w:id="196" w:name="_Toc403788936"/>
      <w:bookmarkStart w:id="197" w:name="_Toc404071423"/>
      <w:bookmarkStart w:id="198" w:name="_Toc419780373"/>
      <w:bookmarkStart w:id="199" w:name="_Toc420382588"/>
      <w:bookmarkStart w:id="200" w:name="_Toc420383882"/>
      <w:bookmarkStart w:id="201" w:name="_Toc420467523"/>
      <w:bookmarkStart w:id="202" w:name="_Toc420468303"/>
      <w:bookmarkStart w:id="203" w:name="_Toc421069555"/>
      <w:bookmarkStart w:id="204" w:name="_Toc421078847"/>
      <w:bookmarkStart w:id="205" w:name="_Toc421079286"/>
      <w:bookmarkStart w:id="206" w:name="_Toc431607887"/>
      <w:bookmarkStart w:id="207" w:name="_Toc388751883"/>
      <w:bookmarkStart w:id="208" w:name="_Toc388753624"/>
      <w:bookmarkStart w:id="209" w:name="_Toc388753881"/>
      <w:bookmarkStart w:id="210" w:name="_Toc393012488"/>
      <w:bookmarkStart w:id="211" w:name="_Toc393012632"/>
      <w:bookmarkStart w:id="212" w:name="_Toc393072873"/>
      <w:bookmarkStart w:id="213" w:name="_Toc393266098"/>
      <w:bookmarkStart w:id="214" w:name="_Toc416238387"/>
      <w:bookmarkStart w:id="215" w:name="_Toc416245847"/>
      <w:bookmarkStart w:id="216" w:name="_Toc420223741"/>
      <w:bookmarkStart w:id="217" w:name="_Toc420381337"/>
      <w:bookmarkStart w:id="218" w:name="_Toc420731206"/>
    </w:p>
    <w:p w:rsidR="009F6AF9" w:rsidRDefault="0052519E">
      <w:pPr>
        <w:pStyle w:val="Heading2"/>
      </w:pPr>
      <w:bookmarkStart w:id="219" w:name="_Toc530292936"/>
      <w:bookmarkStart w:id="220" w:name="_Toc530813742"/>
      <w:bookmarkStart w:id="221" w:name="_Toc530979646"/>
      <w:bookmarkStart w:id="222" w:name="_Toc330970675"/>
      <w:r>
        <w:t>Reference Documents</w:t>
      </w:r>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19"/>
      <w:bookmarkEnd w:id="220"/>
      <w:bookmarkEnd w:id="221"/>
      <w:bookmarkEnd w:id="222"/>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56" w:type="dxa"/>
          <w:right w:w="56" w:type="dxa"/>
        </w:tblCellMar>
        <w:tblLook w:val="0000" w:firstRow="0" w:lastRow="0" w:firstColumn="0" w:lastColumn="0" w:noHBand="0" w:noVBand="0"/>
      </w:tblPr>
      <w:tblGrid>
        <w:gridCol w:w="3617"/>
        <w:gridCol w:w="1416"/>
        <w:gridCol w:w="1415"/>
        <w:gridCol w:w="2572"/>
      </w:tblGrid>
      <w:tr w:rsidR="009F6AF9">
        <w:trPr>
          <w:tblHeader/>
        </w:trPr>
        <w:tc>
          <w:tcPr>
            <w:tcW w:w="3617" w:type="dxa"/>
            <w:shd w:val="pct10" w:color="auto" w:fill="auto"/>
          </w:tcPr>
          <w:p w:rsidR="009F6AF9" w:rsidRDefault="0052519E">
            <w:pPr>
              <w:pStyle w:val="TableHeader"/>
            </w:pPr>
            <w:r>
              <w:t>Reference Document</w:t>
            </w:r>
          </w:p>
        </w:tc>
        <w:tc>
          <w:tcPr>
            <w:tcW w:w="1416" w:type="dxa"/>
            <w:shd w:val="pct10" w:color="auto" w:fill="auto"/>
          </w:tcPr>
          <w:p w:rsidR="009F6AF9" w:rsidRDefault="0052519E">
            <w:pPr>
              <w:pStyle w:val="TableHeader"/>
            </w:pPr>
            <w:r>
              <w:t>Version</w:t>
            </w:r>
          </w:p>
        </w:tc>
        <w:tc>
          <w:tcPr>
            <w:tcW w:w="1415" w:type="dxa"/>
            <w:shd w:val="pct10" w:color="auto" w:fill="auto"/>
          </w:tcPr>
          <w:p w:rsidR="009F6AF9" w:rsidRDefault="0052519E">
            <w:pPr>
              <w:pStyle w:val="TableHeader"/>
            </w:pPr>
            <w:r>
              <w:t>Date</w:t>
            </w:r>
          </w:p>
        </w:tc>
        <w:tc>
          <w:tcPr>
            <w:tcW w:w="2572" w:type="dxa"/>
            <w:shd w:val="pct10" w:color="auto" w:fill="auto"/>
          </w:tcPr>
          <w:p w:rsidR="009F6AF9" w:rsidRDefault="0052519E">
            <w:pPr>
              <w:pStyle w:val="TableHeader"/>
            </w:pPr>
            <w:r>
              <w:t>File Location</w:t>
            </w:r>
          </w:p>
        </w:tc>
      </w:tr>
      <w:tr w:rsidR="009F6AF9">
        <w:tc>
          <w:tcPr>
            <w:tcW w:w="3617" w:type="dxa"/>
          </w:tcPr>
          <w:p w:rsidR="009F6AF9" w:rsidRDefault="00183316">
            <w:pPr>
              <w:pStyle w:val="TableText"/>
            </w:pPr>
            <w:r>
              <w:t>SODA (Ender entry)</w:t>
            </w:r>
          </w:p>
        </w:tc>
        <w:tc>
          <w:tcPr>
            <w:tcW w:w="1416" w:type="dxa"/>
          </w:tcPr>
          <w:p w:rsidR="009F6AF9" w:rsidRDefault="00EC0C6C">
            <w:pPr>
              <w:pStyle w:val="TableText"/>
            </w:pPr>
            <w:r>
              <w:t>N/A</w:t>
            </w:r>
          </w:p>
        </w:tc>
        <w:tc>
          <w:tcPr>
            <w:tcW w:w="1415" w:type="dxa"/>
          </w:tcPr>
          <w:p w:rsidR="009F6AF9" w:rsidRDefault="009F6AF9">
            <w:pPr>
              <w:pStyle w:val="TableText"/>
            </w:pPr>
          </w:p>
        </w:tc>
        <w:tc>
          <w:tcPr>
            <w:tcW w:w="2572" w:type="dxa"/>
          </w:tcPr>
          <w:p w:rsidR="009F6AF9" w:rsidRDefault="00902F8A">
            <w:pPr>
              <w:pStyle w:val="TableText"/>
            </w:pPr>
            <w:hyperlink r:id="rId19" w:history="1">
              <w:r w:rsidR="00183316" w:rsidRPr="0058047F">
                <w:rPr>
                  <w:rStyle w:val="Hyperlink"/>
                </w:rPr>
                <w:t>http://ender/show_app.php?app=4962</w:t>
              </w:r>
            </w:hyperlink>
            <w:r w:rsidR="00183316">
              <w:t xml:space="preserve"> </w:t>
            </w:r>
          </w:p>
        </w:tc>
      </w:tr>
      <w:tr w:rsidR="009F6AF9">
        <w:tc>
          <w:tcPr>
            <w:tcW w:w="3617" w:type="dxa"/>
          </w:tcPr>
          <w:p w:rsidR="009F6AF9" w:rsidRDefault="00183316">
            <w:pPr>
              <w:pStyle w:val="TableText"/>
            </w:pPr>
            <w:proofErr w:type="spellStart"/>
            <w:r>
              <w:t>iProcess</w:t>
            </w:r>
            <w:proofErr w:type="spellEnd"/>
            <w:r>
              <w:t xml:space="preserve"> (Ender entry)</w:t>
            </w:r>
          </w:p>
        </w:tc>
        <w:tc>
          <w:tcPr>
            <w:tcW w:w="1416" w:type="dxa"/>
          </w:tcPr>
          <w:p w:rsidR="009F6AF9" w:rsidRDefault="00EC0C6C">
            <w:pPr>
              <w:pStyle w:val="TableText"/>
            </w:pPr>
            <w:r>
              <w:t>N/A</w:t>
            </w:r>
          </w:p>
        </w:tc>
        <w:tc>
          <w:tcPr>
            <w:tcW w:w="1415" w:type="dxa"/>
          </w:tcPr>
          <w:p w:rsidR="009F6AF9" w:rsidRDefault="009F6AF9">
            <w:pPr>
              <w:pStyle w:val="TableText"/>
            </w:pPr>
          </w:p>
        </w:tc>
        <w:tc>
          <w:tcPr>
            <w:tcW w:w="2572" w:type="dxa"/>
          </w:tcPr>
          <w:p w:rsidR="009F6AF9" w:rsidRDefault="00902F8A">
            <w:pPr>
              <w:pStyle w:val="TableText"/>
            </w:pPr>
            <w:hyperlink r:id="rId20" w:history="1">
              <w:r w:rsidR="00183316" w:rsidRPr="0058047F">
                <w:rPr>
                  <w:rStyle w:val="Hyperlink"/>
                </w:rPr>
                <w:t>http://ender/show_app.php?app=5582</w:t>
              </w:r>
            </w:hyperlink>
            <w:r w:rsidR="00183316">
              <w:t xml:space="preserve"> </w:t>
            </w:r>
          </w:p>
        </w:tc>
      </w:tr>
      <w:tr w:rsidR="009F6AF9">
        <w:tc>
          <w:tcPr>
            <w:tcW w:w="3617" w:type="dxa"/>
          </w:tcPr>
          <w:p w:rsidR="009F6AF9" w:rsidRDefault="00183316">
            <w:pPr>
              <w:pStyle w:val="TableText"/>
            </w:pPr>
            <w:r>
              <w:t>TSA (Ender entry)</w:t>
            </w:r>
          </w:p>
        </w:tc>
        <w:tc>
          <w:tcPr>
            <w:tcW w:w="1416" w:type="dxa"/>
          </w:tcPr>
          <w:p w:rsidR="009F6AF9" w:rsidRDefault="00EC0C6C">
            <w:pPr>
              <w:pStyle w:val="TableText"/>
            </w:pPr>
            <w:r>
              <w:t>N/A</w:t>
            </w:r>
          </w:p>
        </w:tc>
        <w:tc>
          <w:tcPr>
            <w:tcW w:w="1415" w:type="dxa"/>
          </w:tcPr>
          <w:p w:rsidR="009F6AF9" w:rsidRDefault="009F6AF9">
            <w:pPr>
              <w:pStyle w:val="TableText"/>
            </w:pPr>
          </w:p>
        </w:tc>
        <w:tc>
          <w:tcPr>
            <w:tcW w:w="2572" w:type="dxa"/>
          </w:tcPr>
          <w:p w:rsidR="009F6AF9" w:rsidRDefault="00902F8A">
            <w:pPr>
              <w:pStyle w:val="TableText"/>
            </w:pPr>
            <w:hyperlink r:id="rId21" w:history="1">
              <w:r w:rsidR="00183316" w:rsidRPr="0058047F">
                <w:rPr>
                  <w:rStyle w:val="Hyperlink"/>
                </w:rPr>
                <w:t>http://ender/show_app.php?app=4963</w:t>
              </w:r>
            </w:hyperlink>
            <w:r w:rsidR="00183316">
              <w:t xml:space="preserve"> </w:t>
            </w:r>
          </w:p>
        </w:tc>
      </w:tr>
      <w:tr w:rsidR="009F6AF9">
        <w:tc>
          <w:tcPr>
            <w:tcW w:w="3617" w:type="dxa"/>
          </w:tcPr>
          <w:p w:rsidR="009F6AF9" w:rsidRDefault="00EC0C6C">
            <w:pPr>
              <w:pStyle w:val="TableText"/>
            </w:pPr>
            <w:r>
              <w:t>ODA High Availability</w:t>
            </w:r>
          </w:p>
        </w:tc>
        <w:tc>
          <w:tcPr>
            <w:tcW w:w="1416" w:type="dxa"/>
          </w:tcPr>
          <w:p w:rsidR="009F6AF9" w:rsidRDefault="00EC0C6C">
            <w:pPr>
              <w:pStyle w:val="TableText"/>
            </w:pPr>
            <w:r>
              <w:t>V1.2</w:t>
            </w:r>
          </w:p>
        </w:tc>
        <w:tc>
          <w:tcPr>
            <w:tcW w:w="1415" w:type="dxa"/>
          </w:tcPr>
          <w:p w:rsidR="009F6AF9" w:rsidRDefault="00EC0C6C" w:rsidP="00EC0C6C">
            <w:pPr>
              <w:pStyle w:val="TableText"/>
            </w:pPr>
            <w:r>
              <w:t>9-July-2012</w:t>
            </w:r>
          </w:p>
        </w:tc>
        <w:tc>
          <w:tcPr>
            <w:tcW w:w="2572" w:type="dxa"/>
          </w:tcPr>
          <w:p w:rsidR="009F6AF9" w:rsidRDefault="00902F8A">
            <w:pPr>
              <w:pStyle w:val="TableText"/>
            </w:pPr>
            <w:hyperlink r:id="rId22" w:history="1">
              <w:r w:rsidR="002C7EA6" w:rsidRPr="002C7EA6">
                <w:rPr>
                  <w:rStyle w:val="Hyperlink"/>
                </w:rPr>
                <w:t>\\Scfs8492\consumerdelivery$\86-Digital Life\01. Program List\Digital Agency\4. Processes\BCP\ODA High Availability - V1 1 - ACR Edits.pptx</w:t>
              </w:r>
            </w:hyperlink>
          </w:p>
        </w:tc>
      </w:tr>
      <w:tr w:rsidR="00E73BF9" w:rsidTr="008346A1">
        <w:tc>
          <w:tcPr>
            <w:tcW w:w="3617" w:type="dxa"/>
          </w:tcPr>
          <w:p w:rsidR="00E73BF9" w:rsidRDefault="00E73BF9" w:rsidP="008346A1">
            <w:pPr>
              <w:pStyle w:val="TableText"/>
            </w:pPr>
            <w:r>
              <w:t>DR Exemption certificate</w:t>
            </w:r>
          </w:p>
        </w:tc>
        <w:tc>
          <w:tcPr>
            <w:tcW w:w="1416" w:type="dxa"/>
          </w:tcPr>
          <w:p w:rsidR="00E73BF9" w:rsidRDefault="00E73BF9" w:rsidP="008346A1">
            <w:pPr>
              <w:pStyle w:val="TableText"/>
            </w:pPr>
            <w:r>
              <w:t>N/A</w:t>
            </w:r>
          </w:p>
        </w:tc>
        <w:tc>
          <w:tcPr>
            <w:tcW w:w="1415" w:type="dxa"/>
          </w:tcPr>
          <w:p w:rsidR="00E73BF9" w:rsidRDefault="00E73BF9" w:rsidP="008346A1">
            <w:pPr>
              <w:pStyle w:val="TableText"/>
            </w:pPr>
          </w:p>
        </w:tc>
        <w:tc>
          <w:tcPr>
            <w:tcW w:w="2572" w:type="dxa"/>
          </w:tcPr>
          <w:p w:rsidR="00E73BF9" w:rsidRDefault="00902F8A" w:rsidP="008346A1">
            <w:pPr>
              <w:pStyle w:val="TableText"/>
            </w:pPr>
            <w:hyperlink r:id="rId23" w:history="1">
              <w:r w:rsidR="00E73BF9" w:rsidRPr="002C7EA6">
                <w:rPr>
                  <w:rStyle w:val="Hyperlink"/>
                </w:rPr>
                <w:t xml:space="preserve">\\Scfs8492\consumerdelivery$\86-Digital Life\01. Program </w:t>
              </w:r>
              <w:r w:rsidR="00E73BF9" w:rsidRPr="002C7EA6">
                <w:rPr>
                  <w:rStyle w:val="Hyperlink"/>
                </w:rPr>
                <w:lastRenderedPageBreak/>
                <w:t>List\Digital Agency\3. Solution Designs\DR Exemption certificate.docx</w:t>
              </w:r>
            </w:hyperlink>
          </w:p>
        </w:tc>
      </w:tr>
      <w:tr w:rsidR="009F6AF9">
        <w:tc>
          <w:tcPr>
            <w:tcW w:w="3617" w:type="dxa"/>
          </w:tcPr>
          <w:p w:rsidR="009F6AF9" w:rsidRDefault="00E73BF9">
            <w:pPr>
              <w:pStyle w:val="TableText"/>
            </w:pPr>
            <w:r>
              <w:lastRenderedPageBreak/>
              <w:t>SLA</w:t>
            </w:r>
          </w:p>
        </w:tc>
        <w:tc>
          <w:tcPr>
            <w:tcW w:w="1416" w:type="dxa"/>
          </w:tcPr>
          <w:p w:rsidR="009F6AF9" w:rsidRDefault="00E73BF9">
            <w:pPr>
              <w:pStyle w:val="TableText"/>
            </w:pPr>
            <w:r>
              <w:t>5</w:t>
            </w:r>
          </w:p>
        </w:tc>
        <w:tc>
          <w:tcPr>
            <w:tcW w:w="1415" w:type="dxa"/>
          </w:tcPr>
          <w:p w:rsidR="009F6AF9" w:rsidRDefault="00E73BF9">
            <w:pPr>
              <w:pStyle w:val="TableText"/>
            </w:pPr>
            <w:r>
              <w:t>4-April-2012</w:t>
            </w:r>
          </w:p>
        </w:tc>
        <w:tc>
          <w:tcPr>
            <w:tcW w:w="2572" w:type="dxa"/>
          </w:tcPr>
          <w:p w:rsidR="009F6AF9" w:rsidRDefault="00902F8A">
            <w:pPr>
              <w:pStyle w:val="TableText"/>
            </w:pPr>
            <w:hyperlink r:id="rId24" w:history="1">
              <w:r w:rsidR="00E73BF9" w:rsidRPr="00E73BF9">
                <w:rPr>
                  <w:rStyle w:val="Hyperlink"/>
                </w:rPr>
                <w:t>\\Scfs8492\consumerdelivery$\86-Digital Life\01. Program List\Digital Agency\4. Processes\SLAs</w:t>
              </w:r>
            </w:hyperlink>
          </w:p>
        </w:tc>
      </w:tr>
    </w:tbl>
    <w:p w:rsidR="009F6AF9" w:rsidRDefault="009F6AF9">
      <w:pPr>
        <w:pStyle w:val="Spacer"/>
      </w:pPr>
      <w:bookmarkStart w:id="223" w:name="_Toc421069556"/>
      <w:bookmarkStart w:id="224" w:name="_Toc421078848"/>
      <w:bookmarkStart w:id="225" w:name="_Toc421079287"/>
      <w:bookmarkStart w:id="226" w:name="_Toc431607888"/>
    </w:p>
    <w:p w:rsidR="009F6AF9" w:rsidRDefault="0052519E">
      <w:pPr>
        <w:pStyle w:val="Heading2"/>
      </w:pPr>
      <w:bookmarkStart w:id="227" w:name="_Toc530292937"/>
      <w:bookmarkStart w:id="228" w:name="_Toc530813743"/>
      <w:bookmarkStart w:id="229" w:name="_Toc530979647"/>
      <w:bookmarkStart w:id="230" w:name="_Toc330970676"/>
      <w:r>
        <w:t>Related Documents</w:t>
      </w:r>
      <w:bookmarkEnd w:id="223"/>
      <w:bookmarkEnd w:id="224"/>
      <w:bookmarkEnd w:id="225"/>
      <w:bookmarkEnd w:id="226"/>
      <w:bookmarkEnd w:id="227"/>
      <w:bookmarkEnd w:id="228"/>
      <w:bookmarkEnd w:id="229"/>
      <w:bookmarkEnd w:id="230"/>
    </w:p>
    <w:p w:rsidR="009F6AF9" w:rsidRDefault="009F6AF9"/>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56" w:type="dxa"/>
          <w:right w:w="56" w:type="dxa"/>
        </w:tblCellMar>
        <w:tblLook w:val="0000" w:firstRow="0" w:lastRow="0" w:firstColumn="0" w:lastColumn="0" w:noHBand="0" w:noVBand="0"/>
      </w:tblPr>
      <w:tblGrid>
        <w:gridCol w:w="3617"/>
        <w:gridCol w:w="1416"/>
        <w:gridCol w:w="1415"/>
        <w:gridCol w:w="2572"/>
      </w:tblGrid>
      <w:tr w:rsidR="009F6AF9">
        <w:trPr>
          <w:tblHeader/>
        </w:trPr>
        <w:tc>
          <w:tcPr>
            <w:tcW w:w="3617" w:type="dxa"/>
            <w:shd w:val="pct10" w:color="auto" w:fill="auto"/>
          </w:tcPr>
          <w:p w:rsidR="009F6AF9" w:rsidRDefault="0052519E">
            <w:pPr>
              <w:pStyle w:val="TableHeader"/>
            </w:pPr>
            <w:r>
              <w:t>Related Document</w:t>
            </w:r>
          </w:p>
        </w:tc>
        <w:tc>
          <w:tcPr>
            <w:tcW w:w="1416" w:type="dxa"/>
            <w:shd w:val="pct10" w:color="auto" w:fill="auto"/>
          </w:tcPr>
          <w:p w:rsidR="009F6AF9" w:rsidRDefault="0052519E">
            <w:pPr>
              <w:pStyle w:val="TableHeader"/>
            </w:pPr>
            <w:r>
              <w:t>Version</w:t>
            </w:r>
          </w:p>
        </w:tc>
        <w:tc>
          <w:tcPr>
            <w:tcW w:w="1415" w:type="dxa"/>
            <w:shd w:val="pct10" w:color="auto" w:fill="auto"/>
          </w:tcPr>
          <w:p w:rsidR="009F6AF9" w:rsidRDefault="0052519E">
            <w:pPr>
              <w:pStyle w:val="TableHeader"/>
            </w:pPr>
            <w:r>
              <w:t>Date</w:t>
            </w:r>
          </w:p>
        </w:tc>
        <w:tc>
          <w:tcPr>
            <w:tcW w:w="2572" w:type="dxa"/>
            <w:shd w:val="pct10" w:color="auto" w:fill="auto"/>
          </w:tcPr>
          <w:p w:rsidR="009F6AF9" w:rsidRDefault="0052519E">
            <w:pPr>
              <w:pStyle w:val="TableHeader"/>
            </w:pPr>
            <w:r>
              <w:t>File Location</w:t>
            </w:r>
          </w:p>
        </w:tc>
      </w:tr>
      <w:tr w:rsidR="009F6AF9">
        <w:tc>
          <w:tcPr>
            <w:tcW w:w="3617" w:type="dxa"/>
          </w:tcPr>
          <w:p w:rsidR="009F6AF9" w:rsidRDefault="009F6AF9">
            <w:pPr>
              <w:pStyle w:val="TableText"/>
            </w:pPr>
          </w:p>
        </w:tc>
        <w:tc>
          <w:tcPr>
            <w:tcW w:w="1416" w:type="dxa"/>
          </w:tcPr>
          <w:p w:rsidR="009F6AF9" w:rsidRDefault="009F6AF9">
            <w:pPr>
              <w:pStyle w:val="TableText"/>
            </w:pPr>
          </w:p>
        </w:tc>
        <w:tc>
          <w:tcPr>
            <w:tcW w:w="1415" w:type="dxa"/>
          </w:tcPr>
          <w:p w:rsidR="009F6AF9" w:rsidRDefault="009F6AF9">
            <w:pPr>
              <w:pStyle w:val="TableText"/>
            </w:pPr>
          </w:p>
        </w:tc>
        <w:tc>
          <w:tcPr>
            <w:tcW w:w="2572" w:type="dxa"/>
          </w:tcPr>
          <w:p w:rsidR="009F6AF9" w:rsidRDefault="009F6AF9">
            <w:pPr>
              <w:pStyle w:val="TableText"/>
            </w:pPr>
          </w:p>
        </w:tc>
      </w:tr>
      <w:tr w:rsidR="009F6AF9">
        <w:tc>
          <w:tcPr>
            <w:tcW w:w="3617" w:type="dxa"/>
          </w:tcPr>
          <w:p w:rsidR="009F6AF9" w:rsidRDefault="009F6AF9">
            <w:pPr>
              <w:pStyle w:val="TableText"/>
            </w:pPr>
          </w:p>
        </w:tc>
        <w:tc>
          <w:tcPr>
            <w:tcW w:w="1416" w:type="dxa"/>
          </w:tcPr>
          <w:p w:rsidR="009F6AF9" w:rsidRDefault="009F6AF9">
            <w:pPr>
              <w:pStyle w:val="TableText"/>
            </w:pPr>
          </w:p>
        </w:tc>
        <w:tc>
          <w:tcPr>
            <w:tcW w:w="1415" w:type="dxa"/>
          </w:tcPr>
          <w:p w:rsidR="009F6AF9" w:rsidRDefault="009F6AF9">
            <w:pPr>
              <w:pStyle w:val="TableText"/>
            </w:pPr>
          </w:p>
        </w:tc>
        <w:tc>
          <w:tcPr>
            <w:tcW w:w="2572" w:type="dxa"/>
          </w:tcPr>
          <w:p w:rsidR="009F6AF9" w:rsidRDefault="009F6AF9">
            <w:pPr>
              <w:pStyle w:val="TableText"/>
            </w:pPr>
          </w:p>
        </w:tc>
      </w:tr>
      <w:tr w:rsidR="009F6AF9">
        <w:tc>
          <w:tcPr>
            <w:tcW w:w="3617" w:type="dxa"/>
          </w:tcPr>
          <w:p w:rsidR="009F6AF9" w:rsidRDefault="009F6AF9">
            <w:pPr>
              <w:pStyle w:val="TableText"/>
            </w:pPr>
          </w:p>
        </w:tc>
        <w:tc>
          <w:tcPr>
            <w:tcW w:w="1416" w:type="dxa"/>
          </w:tcPr>
          <w:p w:rsidR="009F6AF9" w:rsidRDefault="009F6AF9">
            <w:pPr>
              <w:pStyle w:val="TableText"/>
            </w:pPr>
          </w:p>
        </w:tc>
        <w:tc>
          <w:tcPr>
            <w:tcW w:w="1415" w:type="dxa"/>
          </w:tcPr>
          <w:p w:rsidR="009F6AF9" w:rsidRDefault="009F6AF9">
            <w:pPr>
              <w:pStyle w:val="TableText"/>
            </w:pPr>
          </w:p>
        </w:tc>
        <w:tc>
          <w:tcPr>
            <w:tcW w:w="2572" w:type="dxa"/>
          </w:tcPr>
          <w:p w:rsidR="009F6AF9" w:rsidRDefault="009F6AF9">
            <w:pPr>
              <w:pStyle w:val="TableText"/>
            </w:pPr>
          </w:p>
        </w:tc>
      </w:tr>
      <w:tr w:rsidR="009F6AF9">
        <w:tc>
          <w:tcPr>
            <w:tcW w:w="3617" w:type="dxa"/>
          </w:tcPr>
          <w:p w:rsidR="009F6AF9" w:rsidRDefault="009F6AF9">
            <w:pPr>
              <w:pStyle w:val="TableText"/>
            </w:pPr>
          </w:p>
        </w:tc>
        <w:tc>
          <w:tcPr>
            <w:tcW w:w="1416" w:type="dxa"/>
          </w:tcPr>
          <w:p w:rsidR="009F6AF9" w:rsidRDefault="009F6AF9">
            <w:pPr>
              <w:pStyle w:val="TableText"/>
            </w:pPr>
          </w:p>
        </w:tc>
        <w:tc>
          <w:tcPr>
            <w:tcW w:w="1415" w:type="dxa"/>
          </w:tcPr>
          <w:p w:rsidR="009F6AF9" w:rsidRDefault="009F6AF9">
            <w:pPr>
              <w:pStyle w:val="TableText"/>
            </w:pPr>
          </w:p>
        </w:tc>
        <w:tc>
          <w:tcPr>
            <w:tcW w:w="2572" w:type="dxa"/>
          </w:tcPr>
          <w:p w:rsidR="009F6AF9" w:rsidRDefault="009F6AF9">
            <w:pPr>
              <w:pStyle w:val="TableText"/>
            </w:pPr>
          </w:p>
        </w:tc>
      </w:tr>
      <w:tr w:rsidR="009F6AF9">
        <w:tc>
          <w:tcPr>
            <w:tcW w:w="3617" w:type="dxa"/>
          </w:tcPr>
          <w:p w:rsidR="009F6AF9" w:rsidRDefault="009F6AF9">
            <w:pPr>
              <w:pStyle w:val="TableText"/>
            </w:pPr>
          </w:p>
        </w:tc>
        <w:tc>
          <w:tcPr>
            <w:tcW w:w="1416" w:type="dxa"/>
          </w:tcPr>
          <w:p w:rsidR="009F6AF9" w:rsidRDefault="009F6AF9">
            <w:pPr>
              <w:pStyle w:val="TableText"/>
            </w:pPr>
          </w:p>
        </w:tc>
        <w:tc>
          <w:tcPr>
            <w:tcW w:w="1415" w:type="dxa"/>
          </w:tcPr>
          <w:p w:rsidR="009F6AF9" w:rsidRDefault="009F6AF9">
            <w:pPr>
              <w:pStyle w:val="TableText"/>
            </w:pPr>
          </w:p>
        </w:tc>
        <w:tc>
          <w:tcPr>
            <w:tcW w:w="2572" w:type="dxa"/>
          </w:tcPr>
          <w:p w:rsidR="009F6AF9" w:rsidRDefault="009F6AF9">
            <w:pPr>
              <w:pStyle w:val="TableText"/>
            </w:pPr>
          </w:p>
        </w:tc>
      </w:tr>
      <w:tr w:rsidR="009F6AF9">
        <w:tc>
          <w:tcPr>
            <w:tcW w:w="3617" w:type="dxa"/>
          </w:tcPr>
          <w:p w:rsidR="009F6AF9" w:rsidRDefault="009F6AF9">
            <w:pPr>
              <w:pStyle w:val="TableText"/>
            </w:pPr>
          </w:p>
        </w:tc>
        <w:tc>
          <w:tcPr>
            <w:tcW w:w="1416" w:type="dxa"/>
          </w:tcPr>
          <w:p w:rsidR="009F6AF9" w:rsidRDefault="009F6AF9">
            <w:pPr>
              <w:pStyle w:val="TableText"/>
            </w:pPr>
          </w:p>
        </w:tc>
        <w:tc>
          <w:tcPr>
            <w:tcW w:w="1415" w:type="dxa"/>
          </w:tcPr>
          <w:p w:rsidR="009F6AF9" w:rsidRDefault="009F6AF9">
            <w:pPr>
              <w:pStyle w:val="TableText"/>
            </w:pPr>
          </w:p>
        </w:tc>
        <w:tc>
          <w:tcPr>
            <w:tcW w:w="2572" w:type="dxa"/>
          </w:tcPr>
          <w:p w:rsidR="009F6AF9" w:rsidRDefault="009F6AF9">
            <w:pPr>
              <w:pStyle w:val="TableText"/>
            </w:pPr>
          </w:p>
        </w:tc>
      </w:tr>
      <w:tr w:rsidR="009F6AF9">
        <w:tc>
          <w:tcPr>
            <w:tcW w:w="3617" w:type="dxa"/>
          </w:tcPr>
          <w:p w:rsidR="009F6AF9" w:rsidRDefault="009F6AF9">
            <w:pPr>
              <w:pStyle w:val="TableText"/>
            </w:pPr>
          </w:p>
        </w:tc>
        <w:tc>
          <w:tcPr>
            <w:tcW w:w="1416" w:type="dxa"/>
          </w:tcPr>
          <w:p w:rsidR="009F6AF9" w:rsidRDefault="009F6AF9">
            <w:pPr>
              <w:pStyle w:val="TableText"/>
            </w:pPr>
          </w:p>
        </w:tc>
        <w:tc>
          <w:tcPr>
            <w:tcW w:w="1415" w:type="dxa"/>
          </w:tcPr>
          <w:p w:rsidR="009F6AF9" w:rsidRDefault="009F6AF9">
            <w:pPr>
              <w:pStyle w:val="TableText"/>
            </w:pPr>
          </w:p>
        </w:tc>
        <w:tc>
          <w:tcPr>
            <w:tcW w:w="2572" w:type="dxa"/>
          </w:tcPr>
          <w:p w:rsidR="009F6AF9" w:rsidRDefault="009F6AF9">
            <w:pPr>
              <w:pStyle w:val="TableText"/>
            </w:pPr>
          </w:p>
        </w:tc>
      </w:tr>
      <w:tr w:rsidR="009F6AF9">
        <w:tc>
          <w:tcPr>
            <w:tcW w:w="3617" w:type="dxa"/>
          </w:tcPr>
          <w:p w:rsidR="009F6AF9" w:rsidRDefault="009F6AF9">
            <w:pPr>
              <w:pStyle w:val="TableText"/>
            </w:pPr>
          </w:p>
        </w:tc>
        <w:tc>
          <w:tcPr>
            <w:tcW w:w="1416" w:type="dxa"/>
          </w:tcPr>
          <w:p w:rsidR="009F6AF9" w:rsidRDefault="009F6AF9">
            <w:pPr>
              <w:pStyle w:val="TableText"/>
            </w:pPr>
          </w:p>
        </w:tc>
        <w:tc>
          <w:tcPr>
            <w:tcW w:w="1415" w:type="dxa"/>
          </w:tcPr>
          <w:p w:rsidR="009F6AF9" w:rsidRDefault="009F6AF9">
            <w:pPr>
              <w:pStyle w:val="TableText"/>
            </w:pPr>
          </w:p>
        </w:tc>
        <w:tc>
          <w:tcPr>
            <w:tcW w:w="2572" w:type="dxa"/>
          </w:tcPr>
          <w:p w:rsidR="009F6AF9" w:rsidRDefault="009F6AF9">
            <w:pPr>
              <w:pStyle w:val="TableText"/>
            </w:pPr>
          </w:p>
        </w:tc>
      </w:tr>
    </w:tbl>
    <w:bookmarkEnd w:id="207"/>
    <w:bookmarkEnd w:id="208"/>
    <w:bookmarkEnd w:id="209"/>
    <w:bookmarkEnd w:id="210"/>
    <w:bookmarkEnd w:id="211"/>
    <w:bookmarkEnd w:id="212"/>
    <w:bookmarkEnd w:id="213"/>
    <w:bookmarkEnd w:id="214"/>
    <w:bookmarkEnd w:id="215"/>
    <w:bookmarkEnd w:id="216"/>
    <w:bookmarkEnd w:id="217"/>
    <w:bookmarkEnd w:id="218"/>
    <w:p w:rsidR="009F6AF9" w:rsidRDefault="006875CF" w:rsidP="00866FC2">
      <w:r>
        <w:t>End of Document</w:t>
      </w:r>
    </w:p>
    <w:sectPr w:rsidR="009F6AF9" w:rsidSect="00BA1C90">
      <w:headerReference w:type="first" r:id="rId25"/>
      <w:pgSz w:w="11900" w:h="16840" w:code="9"/>
      <w:pgMar w:top="1701" w:right="1134" w:bottom="1588" w:left="1701" w:header="567" w:footer="567" w:gutter="0"/>
      <w:pgNumType w:start="1"/>
      <w:cols w:space="720"/>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Manifest>
    <wne:toolbarData r:id="rId1"/>
  </wne:toolbars>
  <wne:acds>
    <wne:acd wne:argValue="AQAAAAAA" wne:acdName="acd0" wne:fciIndexBasedOn="0065"/>
    <wne:acd wne:argValue="AQAAABwA" wne:acdName="acd1" wne:fciIndexBasedOn="0065"/>
    <wne:acd wne:argValue="UABpAGMAdAB1AHIAZQBQAGwAYQBjAGUAaABvAGwAZABlAHIA" wne:acdName="acd2" wne:fciIndexBasedOn="0211"/>
    <wne:acd wne:argValue="AQAAAAEA" wne:acdName="acd3" wne:fciIndexBasedOn="0065"/>
    <wne:acd wne:argValue="AQAAAAIA" wne:acdName="acd4" wne:fciIndexBasedOn="0065"/>
    <wne:acd wne:argValue="AQAAAAMA" wne:acdName="acd5" wne:fciIndexBasedOn="0065"/>
    <wne:acd wne:argValue="AQAAAAQA" wne:acdName="acd6" wne:fciIndexBasedOn="0065"/>
    <wne:acd wne:argValue="AQAAAAUA" wne:acdName="acd7" wne:fciIndexBasedOn="0065"/>
    <wne:acd wne:argValue="AgBNAGEAbgB1AGEAbAAgADEA" wne:acdName="acd8" wne:fciIndexBasedOn="0065"/>
    <wne:acd wne:argValue="AgBNAGEAbgB1AGEAbAAgADIA" wne:acdName="acd9" wne:fciIndexBasedOn="0065"/>
    <wne:acd wne:argValue="AgBNAGEAbgB1AGEAbAAgADMA" wne:acdName="acd10" wne:fciIndexBasedOn="0065"/>
    <wne:acd wne:argValue="AgBNAGEAbgB1AGEAbAAgADQA" wne:acdName="acd11" wne:fciIndexBasedOn="0065"/>
    <wne:acd wne:argValue="AgBNAGEAbgB1AGEAbAAgADUA" wne:acdName="acd12" wne:fciIndexBasedOn="0065"/>
    <wne:acd wne:argValue="AQAAADAA" wne:acdName="acd13" wne:fciIndexBasedOn="0065"/>
    <wne:acd wne:argValue="AQAAADYA" wne:acdName="acd14" wne:fciIndexBasedOn="0065"/>
    <wne:acd wne:argValue="AQAAAEQA" wne:acdName="acd15" wne:fciIndexBasedOn="0065"/>
    <wne:acd wne:argValue="AQAAAEUA" wne:acdName="acd16" wne:fciIndexBasedOn="0065"/>
    <wne:acd wne:argValue="AgBTAHAAYQBjAGUAcgA=" wne:acdName="acd17" wne:fciIndexBasedOn="0065"/>
    <wne:acd wne:argValue="AgBBAHAAcABlAG4AZABpAHgAIAAxAA==" wne:acdName="acd18" wne:fciIndexBasedOn="0065"/>
    <wne:acd wne:argValue="AgBBAHAAcABlAG4AZABpAHgAIAAyAA==" wne:acdName="acd19" wne:fciIndexBasedOn="0065"/>
    <wne:acd wne:argValue="AgBBAHAAcABlAG4AZABpAHgAIAAzAA==" wne:acdName="acd20" wne:fciIndexBasedOn="0065"/>
    <wne:acd wne:argValue="AgBBAHAAcABlAG4AZABpAHgAIAA0AA==" wne:acdName="acd21" wne:fciIndexBasedOn="0065"/>
    <wne:acd wne:argValue="AgBBAHAAcABlAG4AZABpAHgAIAA1AA==" wne:acdName="acd22" wne:fciIndexBasedOn="0065"/>
    <wne:acd wne:argValue="AQAAADcA" wne:acdName="acd23" wne:fciIndexBasedOn="0065"/>
    <wne:acd wne:argValue="AQAAADsA" wne:acdName="acd24" wne:fciIndexBasedOn="0065"/>
    <wne:acd wne:argValue="AQAAAEYA" wne:acdName="acd25" wne:fciIndexBasedOn="0065"/>
    <wne:acd wne:argValue="AgBOAGUAdwAgAFAAYQBnAGUA" wne:acdName="acd26"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67E2" w:rsidRDefault="00FA67E2">
      <w:pPr>
        <w:spacing w:before="0" w:after="0"/>
      </w:pPr>
      <w:r>
        <w:separator/>
      </w:r>
    </w:p>
  </w:endnote>
  <w:endnote w:type="continuationSeparator" w:id="0">
    <w:p w:rsidR="00FA67E2" w:rsidRDefault="00FA67E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vant Garde">
    <w:altName w:val="Century Gothic"/>
    <w:panose1 w:val="00000000000000000000"/>
    <w:charset w:val="4D"/>
    <w:family w:val="auto"/>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12" w:space="0" w:color="0000FF"/>
      </w:tblBorders>
      <w:tblLayout w:type="fixed"/>
      <w:tblCellMar>
        <w:left w:w="0" w:type="dxa"/>
        <w:right w:w="0" w:type="dxa"/>
      </w:tblCellMar>
      <w:tblLook w:val="0000" w:firstRow="0" w:lastRow="0" w:firstColumn="0" w:lastColumn="0" w:noHBand="0" w:noVBand="0"/>
    </w:tblPr>
    <w:tblGrid>
      <w:gridCol w:w="3118"/>
      <w:gridCol w:w="3118"/>
      <w:gridCol w:w="2836"/>
    </w:tblGrid>
    <w:tr w:rsidR="00902F8A">
      <w:tc>
        <w:tcPr>
          <w:tcW w:w="3118" w:type="dxa"/>
        </w:tcPr>
        <w:p w:rsidR="00902F8A" w:rsidRDefault="00902F8A" w:rsidP="00A26363">
          <w:pPr>
            <w:pStyle w:val="FooterL"/>
          </w:pPr>
          <w:fldSimple w:instr=" FILENAME  \* MERGEFORMAT ">
            <w:r>
              <w:rPr>
                <w:noProof/>
              </w:rPr>
              <w:t>BCP ODA Version 0.6</w:t>
            </w:r>
          </w:fldSimple>
        </w:p>
      </w:tc>
      <w:tc>
        <w:tcPr>
          <w:tcW w:w="3118" w:type="dxa"/>
        </w:tcPr>
        <w:p w:rsidR="00902F8A" w:rsidRDefault="00902F8A">
          <w:pPr>
            <w:pStyle w:val="FooterC"/>
          </w:pPr>
          <w:r>
            <w:rPr>
              <w:rStyle w:val="PageNumber"/>
            </w:rPr>
            <w:fldChar w:fldCharType="begin"/>
          </w:r>
          <w:r>
            <w:rPr>
              <w:rStyle w:val="PageNumber"/>
            </w:rPr>
            <w:instrText xml:space="preserve"> PAGE </w:instrText>
          </w:r>
          <w:r>
            <w:rPr>
              <w:rStyle w:val="PageNumber"/>
            </w:rPr>
            <w:fldChar w:fldCharType="separate"/>
          </w:r>
          <w:r w:rsidR="003D0C64">
            <w:rPr>
              <w:rStyle w:val="PageNumber"/>
              <w:noProof/>
            </w:rPr>
            <w:t>13</w:t>
          </w:r>
          <w:r>
            <w:rPr>
              <w:rStyle w:val="PageNumber"/>
            </w:rPr>
            <w:fldChar w:fldCharType="end"/>
          </w:r>
        </w:p>
      </w:tc>
      <w:tc>
        <w:tcPr>
          <w:tcW w:w="2836" w:type="dxa"/>
        </w:tcPr>
        <w:p w:rsidR="00902F8A" w:rsidRDefault="00902F8A">
          <w:pPr>
            <w:pStyle w:val="FooterR"/>
          </w:pPr>
          <w:r>
            <w:fldChar w:fldCharType="begin"/>
          </w:r>
          <w:r>
            <w:instrText xml:space="preserve"> DATE \@ "dd/MM/yy" </w:instrText>
          </w:r>
          <w:r>
            <w:fldChar w:fldCharType="separate"/>
          </w:r>
          <w:r>
            <w:rPr>
              <w:noProof/>
            </w:rPr>
            <w:t>14/08/12</w:t>
          </w:r>
          <w:r>
            <w:rPr>
              <w:noProof/>
            </w:rPr>
            <w:fldChar w:fldCharType="end"/>
          </w:r>
        </w:p>
      </w:tc>
    </w:tr>
  </w:tbl>
  <w:p w:rsidR="00902F8A" w:rsidRDefault="00902F8A">
    <w:pPr>
      <w:pStyle w:val="HeaderCBold"/>
      <w:rPr>
        <w:rStyle w:val="Strong"/>
      </w:rPr>
    </w:pPr>
    <w:r>
      <w:rPr>
        <w:rStyle w:val="Strong"/>
      </w:rPr>
      <w:t>Commercial in Confidence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12" w:space="0" w:color="0000FF"/>
      </w:tblBorders>
      <w:tblLayout w:type="fixed"/>
      <w:tblCellMar>
        <w:left w:w="0" w:type="dxa"/>
        <w:right w:w="0" w:type="dxa"/>
      </w:tblCellMar>
      <w:tblLook w:val="0000" w:firstRow="0" w:lastRow="0" w:firstColumn="0" w:lastColumn="0" w:noHBand="0" w:noVBand="0"/>
    </w:tblPr>
    <w:tblGrid>
      <w:gridCol w:w="3118"/>
      <w:gridCol w:w="3118"/>
      <w:gridCol w:w="2836"/>
    </w:tblGrid>
    <w:tr w:rsidR="00902F8A">
      <w:tc>
        <w:tcPr>
          <w:tcW w:w="3118" w:type="dxa"/>
        </w:tcPr>
        <w:p w:rsidR="00902F8A" w:rsidRDefault="00902F8A" w:rsidP="00FD3B72">
          <w:pPr>
            <w:pStyle w:val="FooterL"/>
          </w:pPr>
          <w:fldSimple w:instr=" FILENAME  \* MERGEFORMAT ">
            <w:r>
              <w:rPr>
                <w:noProof/>
              </w:rPr>
              <w:t>BCP ODA Version 0.6</w:t>
            </w:r>
          </w:fldSimple>
        </w:p>
      </w:tc>
      <w:tc>
        <w:tcPr>
          <w:tcW w:w="3118" w:type="dxa"/>
        </w:tcPr>
        <w:p w:rsidR="00902F8A" w:rsidRDefault="00902F8A">
          <w:pPr>
            <w:pStyle w:val="FooterC"/>
          </w:pPr>
          <w:r>
            <w:rPr>
              <w:rStyle w:val="PageNumber"/>
            </w:rPr>
            <w:fldChar w:fldCharType="begin"/>
          </w:r>
          <w:r>
            <w:rPr>
              <w:rStyle w:val="PageNumber"/>
            </w:rPr>
            <w:instrText xml:space="preserve"> PAGE </w:instrText>
          </w:r>
          <w:r>
            <w:rPr>
              <w:rStyle w:val="PageNumber"/>
            </w:rPr>
            <w:fldChar w:fldCharType="separate"/>
          </w:r>
          <w:r w:rsidR="003D0C64">
            <w:rPr>
              <w:rStyle w:val="PageNumber"/>
              <w:noProof/>
            </w:rPr>
            <w:t>i</w:t>
          </w:r>
          <w:r>
            <w:rPr>
              <w:rStyle w:val="PageNumber"/>
            </w:rPr>
            <w:fldChar w:fldCharType="end"/>
          </w:r>
        </w:p>
      </w:tc>
      <w:tc>
        <w:tcPr>
          <w:tcW w:w="2836" w:type="dxa"/>
        </w:tcPr>
        <w:p w:rsidR="00902F8A" w:rsidRDefault="00902F8A">
          <w:pPr>
            <w:pStyle w:val="FooterR"/>
          </w:pPr>
          <w:r>
            <w:fldChar w:fldCharType="begin"/>
          </w:r>
          <w:r>
            <w:instrText xml:space="preserve"> DATE \@ "dd/MM/yy" </w:instrText>
          </w:r>
          <w:r>
            <w:fldChar w:fldCharType="separate"/>
          </w:r>
          <w:r>
            <w:rPr>
              <w:noProof/>
            </w:rPr>
            <w:t>14/08/12</w:t>
          </w:r>
          <w:r>
            <w:rPr>
              <w:noProof/>
            </w:rPr>
            <w:fldChar w:fldCharType="end"/>
          </w:r>
        </w:p>
      </w:tc>
    </w:tr>
  </w:tbl>
  <w:p w:rsidR="00902F8A" w:rsidRDefault="00902F8A">
    <w:pPr>
      <w:pStyle w:val="HeaderCBold"/>
    </w:pPr>
    <w:r>
      <w:rPr>
        <w:rStyle w:val="Strong"/>
      </w:rPr>
      <w:t>Commercial in Confidence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67E2" w:rsidRDefault="00FA67E2">
      <w:pPr>
        <w:spacing w:before="0" w:after="0"/>
      </w:pPr>
      <w:r>
        <w:separator/>
      </w:r>
    </w:p>
  </w:footnote>
  <w:footnote w:type="continuationSeparator" w:id="0">
    <w:p w:rsidR="00FA67E2" w:rsidRDefault="00FA67E2">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6" w:space="0" w:color="auto"/>
      </w:tblBorders>
      <w:tblLayout w:type="fixed"/>
      <w:tblCellMar>
        <w:left w:w="0" w:type="dxa"/>
        <w:right w:w="0" w:type="dxa"/>
      </w:tblCellMar>
      <w:tblLook w:val="0000" w:firstRow="0" w:lastRow="0" w:firstColumn="0" w:lastColumn="0" w:noHBand="0" w:noVBand="0"/>
    </w:tblPr>
    <w:tblGrid>
      <w:gridCol w:w="14"/>
      <w:gridCol w:w="4522"/>
      <w:gridCol w:w="4536"/>
    </w:tblGrid>
    <w:tr w:rsidR="00902F8A">
      <w:trPr>
        <w:cantSplit/>
      </w:trPr>
      <w:tc>
        <w:tcPr>
          <w:tcW w:w="9072" w:type="dxa"/>
          <w:gridSpan w:val="3"/>
          <w:tcBorders>
            <w:bottom w:val="nil"/>
          </w:tcBorders>
        </w:tcPr>
        <w:p w:rsidR="00902F8A" w:rsidRDefault="00902F8A">
          <w:pPr>
            <w:pStyle w:val="HeaderCBold"/>
          </w:pPr>
          <w:r>
            <w:rPr>
              <w:rStyle w:val="Strong"/>
            </w:rPr>
            <w:t>Commercial in Confidence</w:t>
          </w:r>
        </w:p>
      </w:tc>
    </w:tr>
    <w:tr w:rsidR="00902F8A">
      <w:trPr>
        <w:gridBefore w:val="1"/>
        <w:wBefore w:w="14" w:type="dxa"/>
        <w:cantSplit/>
        <w:trHeight w:val="437"/>
      </w:trPr>
      <w:tc>
        <w:tcPr>
          <w:tcW w:w="4522" w:type="dxa"/>
          <w:tcBorders>
            <w:bottom w:val="single" w:sz="12" w:space="0" w:color="0000FF"/>
          </w:tcBorders>
          <w:vAlign w:val="center"/>
        </w:tcPr>
        <w:p w:rsidR="00902F8A" w:rsidRDefault="00902F8A">
          <w:pPr>
            <w:pStyle w:val="Header"/>
            <w:ind w:left="0"/>
          </w:pPr>
          <w:r>
            <w:rPr>
              <w:noProof/>
              <w:lang w:eastAsia="en-AU"/>
            </w:rPr>
            <w:drawing>
              <wp:inline distT="0" distB="0" distL="0" distR="0" wp14:anchorId="2AF0F47F" wp14:editId="78E07497">
                <wp:extent cx="533400" cy="2476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533400" cy="247650"/>
                        </a:xfrm>
                        <a:prstGeom prst="rect">
                          <a:avLst/>
                        </a:prstGeom>
                        <a:noFill/>
                        <a:ln w="9525">
                          <a:noFill/>
                          <a:miter lim="800000"/>
                          <a:headEnd/>
                          <a:tailEnd/>
                        </a:ln>
                      </pic:spPr>
                    </pic:pic>
                  </a:graphicData>
                </a:graphic>
              </wp:inline>
            </w:drawing>
          </w:r>
        </w:p>
      </w:tc>
      <w:tc>
        <w:tcPr>
          <w:tcW w:w="4536" w:type="dxa"/>
          <w:tcBorders>
            <w:bottom w:val="single" w:sz="12" w:space="0" w:color="0000FF"/>
          </w:tcBorders>
        </w:tcPr>
        <w:p w:rsidR="00902F8A" w:rsidRDefault="00902F8A" w:rsidP="00C34AFB">
          <w:pPr>
            <w:pStyle w:val="HeaderR"/>
            <w:ind w:left="0"/>
            <w:rPr>
              <w:b/>
            </w:rPr>
          </w:pPr>
          <w:r>
            <w:rPr>
              <w:b/>
            </w:rPr>
            <w:t>Business Continuity Plan – Manual Processing</w:t>
          </w:r>
          <w:r>
            <w:rPr>
              <w:b/>
            </w:rPr>
            <w:br/>
          </w:r>
          <w:r w:rsidRPr="00FA2995">
            <w:rPr>
              <w:b/>
              <w:color w:val="auto"/>
            </w:rPr>
            <w:t>Optus Digital Agency</w:t>
          </w:r>
        </w:p>
      </w:tc>
    </w:tr>
  </w:tbl>
  <w:p w:rsidR="00902F8A" w:rsidRDefault="00902F8A">
    <w:pPr>
      <w:pStyle w:val="Header"/>
      <w:ind w:left="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6" w:space="0" w:color="auto"/>
      </w:tblBorders>
      <w:tblLayout w:type="fixed"/>
      <w:tblCellMar>
        <w:left w:w="0" w:type="dxa"/>
        <w:right w:w="0" w:type="dxa"/>
      </w:tblCellMar>
      <w:tblLook w:val="0000" w:firstRow="0" w:lastRow="0" w:firstColumn="0" w:lastColumn="0" w:noHBand="0" w:noVBand="0"/>
    </w:tblPr>
    <w:tblGrid>
      <w:gridCol w:w="14"/>
      <w:gridCol w:w="4522"/>
      <w:gridCol w:w="4536"/>
    </w:tblGrid>
    <w:tr w:rsidR="00902F8A">
      <w:trPr>
        <w:cantSplit/>
      </w:trPr>
      <w:tc>
        <w:tcPr>
          <w:tcW w:w="9072" w:type="dxa"/>
          <w:gridSpan w:val="3"/>
          <w:tcBorders>
            <w:bottom w:val="nil"/>
          </w:tcBorders>
        </w:tcPr>
        <w:p w:rsidR="00902F8A" w:rsidRDefault="00902F8A">
          <w:pPr>
            <w:pStyle w:val="HeaderCBold"/>
          </w:pPr>
          <w:r>
            <w:rPr>
              <w:rStyle w:val="Strong"/>
            </w:rPr>
            <w:t>Commercial in Confidence</w:t>
          </w:r>
        </w:p>
      </w:tc>
    </w:tr>
    <w:tr w:rsidR="00902F8A">
      <w:trPr>
        <w:gridBefore w:val="1"/>
        <w:wBefore w:w="14" w:type="dxa"/>
        <w:cantSplit/>
        <w:trHeight w:val="437"/>
      </w:trPr>
      <w:tc>
        <w:tcPr>
          <w:tcW w:w="4522" w:type="dxa"/>
          <w:tcBorders>
            <w:bottom w:val="single" w:sz="12" w:space="0" w:color="0000FF"/>
          </w:tcBorders>
          <w:vAlign w:val="center"/>
        </w:tcPr>
        <w:p w:rsidR="00902F8A" w:rsidRDefault="00902F8A">
          <w:pPr>
            <w:pStyle w:val="Header"/>
            <w:ind w:left="0"/>
          </w:pPr>
          <w:r>
            <w:rPr>
              <w:noProof/>
              <w:lang w:eastAsia="en-AU"/>
            </w:rPr>
            <w:drawing>
              <wp:inline distT="0" distB="0" distL="0" distR="0">
                <wp:extent cx="533400" cy="2476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533400" cy="247650"/>
                        </a:xfrm>
                        <a:prstGeom prst="rect">
                          <a:avLst/>
                        </a:prstGeom>
                        <a:noFill/>
                        <a:ln w="9525">
                          <a:noFill/>
                          <a:miter lim="800000"/>
                          <a:headEnd/>
                          <a:tailEnd/>
                        </a:ln>
                      </pic:spPr>
                    </pic:pic>
                  </a:graphicData>
                </a:graphic>
              </wp:inline>
            </w:drawing>
          </w:r>
        </w:p>
      </w:tc>
      <w:tc>
        <w:tcPr>
          <w:tcW w:w="4536" w:type="dxa"/>
          <w:tcBorders>
            <w:bottom w:val="single" w:sz="12" w:space="0" w:color="0000FF"/>
          </w:tcBorders>
        </w:tcPr>
        <w:p w:rsidR="00902F8A" w:rsidRDefault="00902F8A" w:rsidP="00DA72EF">
          <w:pPr>
            <w:pStyle w:val="HeaderR"/>
            <w:ind w:left="0"/>
            <w:rPr>
              <w:b/>
            </w:rPr>
          </w:pPr>
          <w:r>
            <w:rPr>
              <w:b/>
            </w:rPr>
            <w:t>Business Continuity Plan – Manual Processing</w:t>
          </w:r>
          <w:r>
            <w:rPr>
              <w:b/>
            </w:rPr>
            <w:br/>
          </w:r>
          <w:r>
            <w:rPr>
              <w:b/>
              <w:color w:val="0000FF"/>
            </w:rPr>
            <w:t>Optus Digital Agency</w:t>
          </w:r>
        </w:p>
      </w:tc>
    </w:tr>
  </w:tbl>
  <w:p w:rsidR="00902F8A" w:rsidRDefault="00902F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BE20ADA"/>
    <w:lvl w:ilvl="0">
      <w:start w:val="1"/>
      <w:numFmt w:val="decimal"/>
      <w:pStyle w:val="ListNumber5"/>
      <w:lvlText w:val="%1."/>
      <w:lvlJc w:val="left"/>
      <w:pPr>
        <w:tabs>
          <w:tab w:val="num" w:pos="1492"/>
        </w:tabs>
        <w:ind w:left="1492" w:hanging="360"/>
      </w:pPr>
    </w:lvl>
  </w:abstractNum>
  <w:abstractNum w:abstractNumId="1">
    <w:nsid w:val="FFFFFF80"/>
    <w:multiLevelType w:val="singleLevel"/>
    <w:tmpl w:val="787C87C2"/>
    <w:lvl w:ilvl="0">
      <w:start w:val="1"/>
      <w:numFmt w:val="bullet"/>
      <w:pStyle w:val="ListBullet5"/>
      <w:lvlText w:val=""/>
      <w:lvlJc w:val="left"/>
      <w:pPr>
        <w:tabs>
          <w:tab w:val="num" w:pos="1492"/>
        </w:tabs>
        <w:ind w:left="1492" w:hanging="360"/>
      </w:pPr>
      <w:rPr>
        <w:rFonts w:ascii="Symbol" w:hAnsi="Symbol" w:hint="default"/>
      </w:rPr>
    </w:lvl>
  </w:abstractNum>
  <w:abstractNum w:abstractNumId="2">
    <w:nsid w:val="000F649D"/>
    <w:multiLevelType w:val="singleLevel"/>
    <w:tmpl w:val="B4524906"/>
    <w:lvl w:ilvl="0">
      <w:start w:val="1"/>
      <w:numFmt w:val="decimal"/>
      <w:pStyle w:val="ListNumber"/>
      <w:lvlText w:val="%1."/>
      <w:lvlJc w:val="left"/>
      <w:pPr>
        <w:tabs>
          <w:tab w:val="num" w:pos="1984"/>
        </w:tabs>
        <w:ind w:left="1984" w:hanging="567"/>
      </w:pPr>
    </w:lvl>
  </w:abstractNum>
  <w:abstractNum w:abstractNumId="3">
    <w:nsid w:val="108C0739"/>
    <w:multiLevelType w:val="singleLevel"/>
    <w:tmpl w:val="C402F818"/>
    <w:lvl w:ilvl="0">
      <w:start w:val="1"/>
      <w:numFmt w:val="decimal"/>
      <w:lvlText w:val="%1."/>
      <w:lvlJc w:val="left"/>
      <w:pPr>
        <w:tabs>
          <w:tab w:val="num" w:pos="1984"/>
        </w:tabs>
        <w:ind w:left="1984" w:hanging="567"/>
      </w:pPr>
    </w:lvl>
  </w:abstractNum>
  <w:abstractNum w:abstractNumId="4">
    <w:nsid w:val="144C695D"/>
    <w:multiLevelType w:val="multilevel"/>
    <w:tmpl w:val="F80A61EA"/>
    <w:lvl w:ilvl="0">
      <w:start w:val="1"/>
      <w:numFmt w:val="decimal"/>
      <w:pStyle w:val="Heading1"/>
      <w:lvlText w:val="%1."/>
      <w:lvlJc w:val="left"/>
      <w:pPr>
        <w:tabs>
          <w:tab w:val="num" w:pos="1134"/>
        </w:tabs>
        <w:ind w:left="1134" w:hanging="1134"/>
      </w:pPr>
    </w:lvl>
    <w:lvl w:ilvl="1">
      <w:start w:val="1"/>
      <w:numFmt w:val="decimal"/>
      <w:pStyle w:val="Heading2"/>
      <w:lvlText w:val="%1.%2."/>
      <w:lvlJc w:val="left"/>
      <w:pPr>
        <w:tabs>
          <w:tab w:val="num" w:pos="1134"/>
        </w:tabs>
        <w:ind w:left="1134" w:hanging="1134"/>
      </w:pPr>
    </w:lvl>
    <w:lvl w:ilvl="2">
      <w:start w:val="1"/>
      <w:numFmt w:val="decimal"/>
      <w:pStyle w:val="Heading3"/>
      <w:lvlText w:val="%1.%2.%3."/>
      <w:lvlJc w:val="left"/>
      <w:pPr>
        <w:tabs>
          <w:tab w:val="num" w:pos="1134"/>
        </w:tabs>
        <w:ind w:left="1134" w:hanging="709"/>
      </w:pPr>
    </w:lvl>
    <w:lvl w:ilvl="3">
      <w:start w:val="1"/>
      <w:numFmt w:val="decimal"/>
      <w:pStyle w:val="Heading4"/>
      <w:lvlText w:val="%1.%2.%3.%4."/>
      <w:lvlJc w:val="left"/>
      <w:pPr>
        <w:tabs>
          <w:tab w:val="num" w:pos="2835"/>
        </w:tabs>
        <w:ind w:left="2835" w:hanging="1418"/>
      </w:pPr>
    </w:lvl>
    <w:lvl w:ilvl="4">
      <w:start w:val="1"/>
      <w:numFmt w:val="decimal"/>
      <w:pStyle w:val="Heading5"/>
      <w:lvlText w:val="%1.%2.%3.%4.%5."/>
      <w:lvlJc w:val="left"/>
      <w:pPr>
        <w:tabs>
          <w:tab w:val="num" w:pos="2835"/>
        </w:tabs>
        <w:ind w:left="2835" w:hanging="1418"/>
      </w:pPr>
    </w:lvl>
    <w:lvl w:ilvl="5">
      <w:start w:val="1"/>
      <w:numFmt w:val="decimal"/>
      <w:pStyle w:val="Heading6"/>
      <w:lvlText w:val="%1.%2.%3.%4.%5.%6."/>
      <w:lvlJc w:val="left"/>
      <w:pPr>
        <w:tabs>
          <w:tab w:val="num" w:pos="2835"/>
        </w:tabs>
        <w:ind w:left="2835" w:hanging="1418"/>
      </w:pPr>
    </w:lvl>
    <w:lvl w:ilvl="6">
      <w:start w:val="1"/>
      <w:numFmt w:val="decimal"/>
      <w:pStyle w:val="Heading7"/>
      <w:lvlText w:val="%1.%2.%3.%4.%5.%6.%7."/>
      <w:lvlJc w:val="left"/>
      <w:pPr>
        <w:tabs>
          <w:tab w:val="num" w:pos="3402"/>
        </w:tabs>
        <w:ind w:left="3402" w:hanging="1985"/>
      </w:pPr>
    </w:lvl>
    <w:lvl w:ilvl="7">
      <w:start w:val="1"/>
      <w:numFmt w:val="decimal"/>
      <w:pStyle w:val="Heading8"/>
      <w:lvlText w:val="%1.%2.%3.%4.%5.%6.%7.%8."/>
      <w:lvlJc w:val="left"/>
      <w:pPr>
        <w:tabs>
          <w:tab w:val="num" w:pos="3402"/>
        </w:tabs>
        <w:ind w:left="3402" w:hanging="1985"/>
      </w:pPr>
    </w:lvl>
    <w:lvl w:ilvl="8">
      <w:start w:val="1"/>
      <w:numFmt w:val="decimal"/>
      <w:pStyle w:val="Heading9"/>
      <w:lvlText w:val="%1.%2.%3.%4.%5.%6.%7.%8.%9."/>
      <w:lvlJc w:val="left"/>
      <w:pPr>
        <w:tabs>
          <w:tab w:val="num" w:pos="3969"/>
        </w:tabs>
        <w:ind w:left="3969" w:hanging="2552"/>
      </w:pPr>
    </w:lvl>
  </w:abstractNum>
  <w:abstractNum w:abstractNumId="5">
    <w:nsid w:val="14ED0CB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D0A445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F094C55"/>
    <w:multiLevelType w:val="singleLevel"/>
    <w:tmpl w:val="28220BC2"/>
    <w:lvl w:ilvl="0">
      <w:start w:val="1"/>
      <w:numFmt w:val="bullet"/>
      <w:pStyle w:val="ListBullet2"/>
      <w:lvlText w:val=""/>
      <w:lvlJc w:val="left"/>
      <w:pPr>
        <w:tabs>
          <w:tab w:val="num" w:pos="1984"/>
        </w:tabs>
        <w:ind w:left="1984" w:hanging="567"/>
      </w:pPr>
      <w:rPr>
        <w:rFonts w:ascii="Symbol" w:hAnsi="Symbol" w:hint="default"/>
      </w:rPr>
    </w:lvl>
  </w:abstractNum>
  <w:abstractNum w:abstractNumId="8">
    <w:nsid w:val="25FB4C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A066A14"/>
    <w:multiLevelType w:val="singleLevel"/>
    <w:tmpl w:val="31E81E26"/>
    <w:lvl w:ilvl="0">
      <w:start w:val="1"/>
      <w:numFmt w:val="decimal"/>
      <w:lvlText w:val="%1."/>
      <w:lvlJc w:val="left"/>
      <w:pPr>
        <w:tabs>
          <w:tab w:val="num" w:pos="1984"/>
        </w:tabs>
        <w:ind w:left="1984" w:hanging="567"/>
      </w:pPr>
    </w:lvl>
  </w:abstractNum>
  <w:abstractNum w:abstractNumId="10">
    <w:nsid w:val="2B5C1A5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AB41BB"/>
    <w:multiLevelType w:val="singleLevel"/>
    <w:tmpl w:val="F152621C"/>
    <w:lvl w:ilvl="0">
      <w:start w:val="1"/>
      <w:numFmt w:val="upperLetter"/>
      <w:pStyle w:val="ListLevel3"/>
      <w:lvlText w:val="%1."/>
      <w:lvlJc w:val="left"/>
      <w:pPr>
        <w:tabs>
          <w:tab w:val="num" w:pos="1984"/>
        </w:tabs>
        <w:ind w:left="3118" w:hanging="567"/>
      </w:pPr>
    </w:lvl>
  </w:abstractNum>
  <w:abstractNum w:abstractNumId="12">
    <w:nsid w:val="3BE6312F"/>
    <w:multiLevelType w:val="singleLevel"/>
    <w:tmpl w:val="865CFA08"/>
    <w:lvl w:ilvl="0">
      <w:start w:val="1"/>
      <w:numFmt w:val="lowerLetter"/>
      <w:pStyle w:val="ListNumber3"/>
      <w:lvlText w:val="%1."/>
      <w:lvlJc w:val="left"/>
      <w:pPr>
        <w:tabs>
          <w:tab w:val="num" w:pos="1984"/>
        </w:tabs>
        <w:ind w:left="1984" w:hanging="567"/>
      </w:pPr>
    </w:lvl>
  </w:abstractNum>
  <w:abstractNum w:abstractNumId="13">
    <w:nsid w:val="4251726C"/>
    <w:multiLevelType w:val="singleLevel"/>
    <w:tmpl w:val="ACCECC0E"/>
    <w:lvl w:ilvl="0">
      <w:start w:val="1"/>
      <w:numFmt w:val="decimal"/>
      <w:pStyle w:val="ListNumber2"/>
      <w:lvlText w:val="%1."/>
      <w:lvlJc w:val="left"/>
      <w:pPr>
        <w:tabs>
          <w:tab w:val="num" w:pos="1984"/>
        </w:tabs>
        <w:ind w:left="2551" w:hanging="567"/>
      </w:pPr>
    </w:lvl>
  </w:abstractNum>
  <w:abstractNum w:abstractNumId="14">
    <w:nsid w:val="43414C4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3B246FD"/>
    <w:multiLevelType w:val="singleLevel"/>
    <w:tmpl w:val="B11AB9AC"/>
    <w:lvl w:ilvl="0">
      <w:start w:val="1"/>
      <w:numFmt w:val="lowerLetter"/>
      <w:pStyle w:val="ListLevel1"/>
      <w:lvlText w:val="%1."/>
      <w:lvlJc w:val="left"/>
      <w:pPr>
        <w:tabs>
          <w:tab w:val="num" w:pos="1984"/>
        </w:tabs>
        <w:ind w:left="1984" w:hanging="567"/>
      </w:pPr>
    </w:lvl>
  </w:abstractNum>
  <w:abstractNum w:abstractNumId="16">
    <w:nsid w:val="4436140C"/>
    <w:multiLevelType w:val="singleLevel"/>
    <w:tmpl w:val="B1B85D90"/>
    <w:lvl w:ilvl="0">
      <w:start w:val="1"/>
      <w:numFmt w:val="bullet"/>
      <w:pStyle w:val="ListBullet3"/>
      <w:lvlText w:val=""/>
      <w:lvlJc w:val="left"/>
      <w:pPr>
        <w:tabs>
          <w:tab w:val="num" w:pos="1984"/>
        </w:tabs>
        <w:ind w:left="1984" w:hanging="567"/>
      </w:pPr>
      <w:rPr>
        <w:rFonts w:ascii="Symbol" w:hAnsi="Symbol" w:hint="default"/>
      </w:rPr>
    </w:lvl>
  </w:abstractNum>
  <w:abstractNum w:abstractNumId="17">
    <w:nsid w:val="541A3AD0"/>
    <w:multiLevelType w:val="singleLevel"/>
    <w:tmpl w:val="933CF57A"/>
    <w:lvl w:ilvl="0">
      <w:start w:val="1"/>
      <w:numFmt w:val="lowerRoman"/>
      <w:pStyle w:val="ListLevel2"/>
      <w:lvlText w:val="%1."/>
      <w:lvlJc w:val="left"/>
      <w:pPr>
        <w:tabs>
          <w:tab w:val="num" w:pos="1984"/>
        </w:tabs>
        <w:ind w:left="2551" w:hanging="567"/>
      </w:pPr>
    </w:lvl>
  </w:abstractNum>
  <w:abstractNum w:abstractNumId="18">
    <w:nsid w:val="5AD72346"/>
    <w:multiLevelType w:val="multilevel"/>
    <w:tmpl w:val="82D23BE6"/>
    <w:lvl w:ilvl="0">
      <w:start w:val="1"/>
      <w:numFmt w:val="upperLetter"/>
      <w:pStyle w:val="Appendix1"/>
      <w:lvlText w:val="Appendix %1."/>
      <w:lvlJc w:val="left"/>
      <w:pPr>
        <w:tabs>
          <w:tab w:val="num" w:pos="1134"/>
        </w:tabs>
        <w:ind w:left="1134" w:hanging="1134"/>
      </w:pPr>
      <w:rPr>
        <w:rFonts w:ascii="Arial" w:hAnsi="Arial" w:hint="default"/>
      </w:rPr>
    </w:lvl>
    <w:lvl w:ilvl="1">
      <w:start w:val="1"/>
      <w:numFmt w:val="decimal"/>
      <w:pStyle w:val="Appendix2"/>
      <w:lvlText w:val="%1.%2."/>
      <w:lvlJc w:val="left"/>
      <w:pPr>
        <w:tabs>
          <w:tab w:val="num" w:pos="1134"/>
        </w:tabs>
        <w:ind w:left="1134" w:hanging="1134"/>
      </w:pPr>
      <w:rPr>
        <w:rFonts w:ascii="Arial" w:hAnsi="Arial" w:hint="default"/>
      </w:rPr>
    </w:lvl>
    <w:lvl w:ilvl="2">
      <w:start w:val="1"/>
      <w:numFmt w:val="decimal"/>
      <w:pStyle w:val="Appendix3"/>
      <w:lvlText w:val="%1.%2.%3."/>
      <w:lvlJc w:val="left"/>
      <w:pPr>
        <w:tabs>
          <w:tab w:val="num" w:pos="1134"/>
        </w:tabs>
        <w:ind w:left="1134" w:hanging="709"/>
      </w:pPr>
      <w:rPr>
        <w:rFonts w:ascii="Arial" w:hAnsi="Arial" w:hint="default"/>
      </w:rPr>
    </w:lvl>
    <w:lvl w:ilvl="3">
      <w:start w:val="1"/>
      <w:numFmt w:val="decimal"/>
      <w:pStyle w:val="Appendix4"/>
      <w:lvlText w:val="%1.%2.%3.%4."/>
      <w:lvlJc w:val="left"/>
      <w:pPr>
        <w:tabs>
          <w:tab w:val="num" w:pos="2835"/>
        </w:tabs>
        <w:ind w:left="2835" w:hanging="1418"/>
      </w:pPr>
      <w:rPr>
        <w:rFonts w:ascii="Arial" w:hAnsi="Arial" w:hint="default"/>
      </w:rPr>
    </w:lvl>
    <w:lvl w:ilvl="4">
      <w:start w:val="1"/>
      <w:numFmt w:val="decimal"/>
      <w:pStyle w:val="Appendix5"/>
      <w:lvlText w:val="%1.%2.%3.%4.%5."/>
      <w:lvlJc w:val="left"/>
      <w:pPr>
        <w:tabs>
          <w:tab w:val="num" w:pos="2835"/>
        </w:tabs>
        <w:ind w:left="2835" w:hanging="1418"/>
      </w:pPr>
      <w:rPr>
        <w:rFonts w:ascii="Arial" w:hAnsi="Arial" w:hint="default"/>
      </w:rPr>
    </w:lvl>
    <w:lvl w:ilvl="5">
      <w:start w:val="1"/>
      <w:numFmt w:val="decimal"/>
      <w:pStyle w:val="Appendix6"/>
      <w:lvlText w:val="%1.%2.%3.%4.%5.%6."/>
      <w:lvlJc w:val="left"/>
      <w:pPr>
        <w:tabs>
          <w:tab w:val="num" w:pos="2835"/>
        </w:tabs>
        <w:ind w:left="2835" w:hanging="1418"/>
      </w:pPr>
      <w:rPr>
        <w:rFonts w:ascii="Arial" w:hAnsi="Arial" w:hint="default"/>
      </w:rPr>
    </w:lvl>
    <w:lvl w:ilvl="6">
      <w:start w:val="1"/>
      <w:numFmt w:val="decimal"/>
      <w:pStyle w:val="Appendix7"/>
      <w:lvlText w:val="%1.%2.%3.%4.%5.%6.%7."/>
      <w:lvlJc w:val="left"/>
      <w:pPr>
        <w:tabs>
          <w:tab w:val="num" w:pos="3402"/>
        </w:tabs>
        <w:ind w:left="3402" w:hanging="1985"/>
      </w:pPr>
      <w:rPr>
        <w:rFonts w:ascii="Arial" w:hAnsi="Arial" w:hint="default"/>
      </w:rPr>
    </w:lvl>
    <w:lvl w:ilvl="7">
      <w:start w:val="1"/>
      <w:numFmt w:val="decimal"/>
      <w:pStyle w:val="Appendix8"/>
      <w:lvlText w:val="%1.%2.%3.%4.%5.%6.%7.%8."/>
      <w:lvlJc w:val="left"/>
      <w:pPr>
        <w:tabs>
          <w:tab w:val="num" w:pos="3402"/>
        </w:tabs>
        <w:ind w:left="3402" w:hanging="1985"/>
      </w:pPr>
      <w:rPr>
        <w:rFonts w:ascii="Arial" w:hAnsi="Arial" w:hint="default"/>
      </w:rPr>
    </w:lvl>
    <w:lvl w:ilvl="8">
      <w:start w:val="1"/>
      <w:numFmt w:val="decimal"/>
      <w:pStyle w:val="Appendix9"/>
      <w:lvlText w:val="%1.%2.%3.%4.%5.%6.%7.%8.%9."/>
      <w:lvlJc w:val="left"/>
      <w:pPr>
        <w:tabs>
          <w:tab w:val="num" w:pos="3969"/>
        </w:tabs>
        <w:ind w:left="3969" w:hanging="2552"/>
      </w:pPr>
      <w:rPr>
        <w:rFonts w:ascii="Arial" w:hAnsi="Arial" w:hint="default"/>
      </w:rPr>
    </w:lvl>
  </w:abstractNum>
  <w:abstractNum w:abstractNumId="19">
    <w:nsid w:val="5FEB09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62272E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29A093B"/>
    <w:multiLevelType w:val="singleLevel"/>
    <w:tmpl w:val="AB2E91F8"/>
    <w:lvl w:ilvl="0">
      <w:start w:val="1"/>
      <w:numFmt w:val="bullet"/>
      <w:pStyle w:val="TableBullet"/>
      <w:lvlText w:val=""/>
      <w:lvlJc w:val="left"/>
      <w:pPr>
        <w:tabs>
          <w:tab w:val="num" w:pos="1984"/>
        </w:tabs>
        <w:ind w:left="1984" w:hanging="567"/>
      </w:pPr>
      <w:rPr>
        <w:rFonts w:ascii="Symbol" w:hAnsi="Symbol" w:hint="default"/>
      </w:rPr>
    </w:lvl>
  </w:abstractNum>
  <w:abstractNum w:abstractNumId="22">
    <w:nsid w:val="6B0D0E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B710CD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6E477048"/>
    <w:multiLevelType w:val="singleLevel"/>
    <w:tmpl w:val="5374E176"/>
    <w:lvl w:ilvl="0">
      <w:start w:val="1"/>
      <w:numFmt w:val="decimal"/>
      <w:pStyle w:val="ListNumber4"/>
      <w:lvlText w:val="%1"/>
      <w:lvlJc w:val="left"/>
      <w:pPr>
        <w:tabs>
          <w:tab w:val="num" w:pos="1701"/>
        </w:tabs>
        <w:ind w:left="1701" w:hanging="284"/>
      </w:pPr>
    </w:lvl>
  </w:abstractNum>
  <w:num w:numId="1">
    <w:abstractNumId w:val="18"/>
  </w:num>
  <w:num w:numId="2">
    <w:abstractNumId w:val="18"/>
  </w:num>
  <w:num w:numId="3">
    <w:abstractNumId w:val="18"/>
  </w:num>
  <w:num w:numId="4">
    <w:abstractNumId w:val="18"/>
  </w:num>
  <w:num w:numId="5">
    <w:abstractNumId w:val="18"/>
  </w:num>
  <w:num w:numId="6">
    <w:abstractNumId w:val="18"/>
  </w:num>
  <w:num w:numId="7">
    <w:abstractNumId w:val="18"/>
  </w:num>
  <w:num w:numId="8">
    <w:abstractNumId w:val="18"/>
  </w:num>
  <w:num w:numId="9">
    <w:abstractNumId w:val="18"/>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7"/>
  </w:num>
  <w:num w:numId="20">
    <w:abstractNumId w:val="16"/>
  </w:num>
  <w:num w:numId="21">
    <w:abstractNumId w:val="1"/>
  </w:num>
  <w:num w:numId="22">
    <w:abstractNumId w:val="15"/>
  </w:num>
  <w:num w:numId="23">
    <w:abstractNumId w:val="17"/>
  </w:num>
  <w:num w:numId="24">
    <w:abstractNumId w:val="11"/>
  </w:num>
  <w:num w:numId="25">
    <w:abstractNumId w:val="2"/>
  </w:num>
  <w:num w:numId="26">
    <w:abstractNumId w:val="13"/>
  </w:num>
  <w:num w:numId="27">
    <w:abstractNumId w:val="12"/>
  </w:num>
  <w:num w:numId="28">
    <w:abstractNumId w:val="24"/>
  </w:num>
  <w:num w:numId="29">
    <w:abstractNumId w:val="0"/>
  </w:num>
  <w:num w:numId="30">
    <w:abstractNumId w:val="21"/>
  </w:num>
  <w:num w:numId="31">
    <w:abstractNumId w:val="9"/>
  </w:num>
  <w:num w:numId="32">
    <w:abstractNumId w:val="3"/>
  </w:num>
  <w:num w:numId="33">
    <w:abstractNumId w:val="10"/>
  </w:num>
  <w:num w:numId="34">
    <w:abstractNumId w:val="22"/>
  </w:num>
  <w:num w:numId="35">
    <w:abstractNumId w:val="19"/>
  </w:num>
  <w:num w:numId="36">
    <w:abstractNumId w:val="8"/>
  </w:num>
  <w:num w:numId="37">
    <w:abstractNumId w:val="6"/>
  </w:num>
  <w:num w:numId="38">
    <w:abstractNumId w:val="14"/>
  </w:num>
  <w:num w:numId="39">
    <w:abstractNumId w:val="5"/>
  </w:num>
  <w:num w:numId="40">
    <w:abstractNumId w:val="23"/>
  </w:num>
  <w:num w:numId="41">
    <w:abstractNumId w:val="20"/>
  </w:num>
  <w:num w:numId="42">
    <w:abstractNumId w:val="4"/>
  </w:num>
  <w:num w:numId="43">
    <w:abstractNumId w:val="4"/>
  </w:num>
  <w:num w:numId="44">
    <w:abstractNumId w:val="4"/>
  </w:num>
  <w:num w:numId="45">
    <w:abstractNumId w:val="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34AFB"/>
    <w:rsid w:val="00004D51"/>
    <w:rsid w:val="000525C6"/>
    <w:rsid w:val="000543BB"/>
    <w:rsid w:val="00063C79"/>
    <w:rsid w:val="00065B2C"/>
    <w:rsid w:val="00084031"/>
    <w:rsid w:val="000974CD"/>
    <w:rsid w:val="000A34CD"/>
    <w:rsid w:val="000B1932"/>
    <w:rsid w:val="000B533C"/>
    <w:rsid w:val="000B58B3"/>
    <w:rsid w:val="000C0B6E"/>
    <w:rsid w:val="000C37B7"/>
    <w:rsid w:val="000E0AC7"/>
    <w:rsid w:val="000F3863"/>
    <w:rsid w:val="001235D7"/>
    <w:rsid w:val="0014432E"/>
    <w:rsid w:val="00177BE6"/>
    <w:rsid w:val="00183316"/>
    <w:rsid w:val="001844F2"/>
    <w:rsid w:val="001B60D7"/>
    <w:rsid w:val="001C4866"/>
    <w:rsid w:val="001D2D77"/>
    <w:rsid w:val="001E109D"/>
    <w:rsid w:val="001F083F"/>
    <w:rsid w:val="0023124B"/>
    <w:rsid w:val="00252053"/>
    <w:rsid w:val="002942EC"/>
    <w:rsid w:val="002C7EA6"/>
    <w:rsid w:val="002E29BF"/>
    <w:rsid w:val="002F7E35"/>
    <w:rsid w:val="003253EC"/>
    <w:rsid w:val="00365CF9"/>
    <w:rsid w:val="0039379C"/>
    <w:rsid w:val="003B1EF7"/>
    <w:rsid w:val="003C0A33"/>
    <w:rsid w:val="003D0C64"/>
    <w:rsid w:val="003D48CC"/>
    <w:rsid w:val="003F6355"/>
    <w:rsid w:val="00433CFC"/>
    <w:rsid w:val="00451EAD"/>
    <w:rsid w:val="00463D13"/>
    <w:rsid w:val="00473E05"/>
    <w:rsid w:val="00496D73"/>
    <w:rsid w:val="00497936"/>
    <w:rsid w:val="004A34F8"/>
    <w:rsid w:val="0052519E"/>
    <w:rsid w:val="005446BE"/>
    <w:rsid w:val="00547DAA"/>
    <w:rsid w:val="00550775"/>
    <w:rsid w:val="005635B8"/>
    <w:rsid w:val="00587282"/>
    <w:rsid w:val="005A76D1"/>
    <w:rsid w:val="006220BA"/>
    <w:rsid w:val="0066317B"/>
    <w:rsid w:val="006875CF"/>
    <w:rsid w:val="006902C0"/>
    <w:rsid w:val="006B5F04"/>
    <w:rsid w:val="006D08FE"/>
    <w:rsid w:val="00700A9E"/>
    <w:rsid w:val="00702278"/>
    <w:rsid w:val="00733331"/>
    <w:rsid w:val="00761544"/>
    <w:rsid w:val="00762134"/>
    <w:rsid w:val="007A13F6"/>
    <w:rsid w:val="007C25F3"/>
    <w:rsid w:val="007D0671"/>
    <w:rsid w:val="007D0945"/>
    <w:rsid w:val="007D621E"/>
    <w:rsid w:val="007E462E"/>
    <w:rsid w:val="008346A1"/>
    <w:rsid w:val="0084004D"/>
    <w:rsid w:val="00856096"/>
    <w:rsid w:val="00860A0E"/>
    <w:rsid w:val="00866FC2"/>
    <w:rsid w:val="008C5D3F"/>
    <w:rsid w:val="008C7D58"/>
    <w:rsid w:val="008E73E9"/>
    <w:rsid w:val="008E7878"/>
    <w:rsid w:val="00902F8A"/>
    <w:rsid w:val="00907621"/>
    <w:rsid w:val="009166A0"/>
    <w:rsid w:val="00925513"/>
    <w:rsid w:val="00955511"/>
    <w:rsid w:val="00965532"/>
    <w:rsid w:val="009F6AF9"/>
    <w:rsid w:val="00A26363"/>
    <w:rsid w:val="00A314CB"/>
    <w:rsid w:val="00A637C1"/>
    <w:rsid w:val="00AD486D"/>
    <w:rsid w:val="00B511D3"/>
    <w:rsid w:val="00B652AA"/>
    <w:rsid w:val="00B918C5"/>
    <w:rsid w:val="00BA1C90"/>
    <w:rsid w:val="00BA78EA"/>
    <w:rsid w:val="00BB2752"/>
    <w:rsid w:val="00BE35D1"/>
    <w:rsid w:val="00C34AFB"/>
    <w:rsid w:val="00C3767E"/>
    <w:rsid w:val="00C65730"/>
    <w:rsid w:val="00C66FE6"/>
    <w:rsid w:val="00CB60C3"/>
    <w:rsid w:val="00CC7AC6"/>
    <w:rsid w:val="00CD76F0"/>
    <w:rsid w:val="00CE4AB0"/>
    <w:rsid w:val="00D02F6E"/>
    <w:rsid w:val="00D04898"/>
    <w:rsid w:val="00D413CC"/>
    <w:rsid w:val="00D45A51"/>
    <w:rsid w:val="00D72C53"/>
    <w:rsid w:val="00DA72EF"/>
    <w:rsid w:val="00DD192B"/>
    <w:rsid w:val="00DD37F3"/>
    <w:rsid w:val="00DF698E"/>
    <w:rsid w:val="00E361A1"/>
    <w:rsid w:val="00E43EB0"/>
    <w:rsid w:val="00E73BF9"/>
    <w:rsid w:val="00E85274"/>
    <w:rsid w:val="00E87EEE"/>
    <w:rsid w:val="00EA79B7"/>
    <w:rsid w:val="00EC0C6C"/>
    <w:rsid w:val="00EC58E9"/>
    <w:rsid w:val="00F257D1"/>
    <w:rsid w:val="00F625E0"/>
    <w:rsid w:val="00F736D4"/>
    <w:rsid w:val="00F74391"/>
    <w:rsid w:val="00F75DFE"/>
    <w:rsid w:val="00FA2995"/>
    <w:rsid w:val="00FA4181"/>
    <w:rsid w:val="00FA67E2"/>
    <w:rsid w:val="00FD3B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C90"/>
    <w:pPr>
      <w:spacing w:before="140" w:after="120"/>
      <w:ind w:left="1417"/>
      <w:jc w:val="both"/>
    </w:pPr>
    <w:rPr>
      <w:rFonts w:ascii="Times New Roman" w:hAnsi="Times New Roman"/>
      <w:sz w:val="22"/>
      <w:lang w:eastAsia="en-US"/>
    </w:rPr>
  </w:style>
  <w:style w:type="paragraph" w:styleId="Heading1">
    <w:name w:val="heading 1"/>
    <w:aliases w:val="1,H1,11,h1,Topic Heading 1"/>
    <w:basedOn w:val="Normal"/>
    <w:next w:val="Normal"/>
    <w:qFormat/>
    <w:rsid w:val="00BA1C90"/>
    <w:pPr>
      <w:keepNext/>
      <w:keepLines/>
      <w:pageBreakBefore/>
      <w:numPr>
        <w:numId w:val="10"/>
      </w:numPr>
      <w:outlineLvl w:val="0"/>
    </w:pPr>
    <w:rPr>
      <w:rFonts w:ascii="Arial" w:hAnsi="Arial"/>
      <w:b/>
      <w:kern w:val="28"/>
      <w:sz w:val="28"/>
    </w:rPr>
  </w:style>
  <w:style w:type="paragraph" w:styleId="Heading2">
    <w:name w:val="heading 2"/>
    <w:basedOn w:val="Heading1"/>
    <w:next w:val="Normal"/>
    <w:qFormat/>
    <w:rsid w:val="00BA1C90"/>
    <w:pPr>
      <w:pageBreakBefore w:val="0"/>
      <w:numPr>
        <w:ilvl w:val="1"/>
        <w:numId w:val="11"/>
      </w:numPr>
      <w:spacing w:before="280"/>
      <w:outlineLvl w:val="1"/>
    </w:pPr>
    <w:rPr>
      <w:sz w:val="24"/>
    </w:rPr>
  </w:style>
  <w:style w:type="paragraph" w:styleId="Heading3">
    <w:name w:val="heading 3"/>
    <w:aliases w:val="3,h3,H3"/>
    <w:basedOn w:val="Heading2"/>
    <w:next w:val="Normal"/>
    <w:qFormat/>
    <w:rsid w:val="00BA1C90"/>
    <w:pPr>
      <w:numPr>
        <w:ilvl w:val="2"/>
        <w:numId w:val="12"/>
      </w:numPr>
      <w:spacing w:before="240"/>
      <w:outlineLvl w:val="2"/>
    </w:pPr>
  </w:style>
  <w:style w:type="paragraph" w:styleId="Heading4">
    <w:name w:val="heading 4"/>
    <w:basedOn w:val="Heading3"/>
    <w:next w:val="Normal"/>
    <w:qFormat/>
    <w:rsid w:val="00BA1C90"/>
    <w:pPr>
      <w:numPr>
        <w:ilvl w:val="3"/>
        <w:numId w:val="13"/>
      </w:numPr>
      <w:outlineLvl w:val="3"/>
    </w:pPr>
    <w:rPr>
      <w:i/>
    </w:rPr>
  </w:style>
  <w:style w:type="paragraph" w:styleId="Heading5">
    <w:name w:val="heading 5"/>
    <w:basedOn w:val="Heading4"/>
    <w:next w:val="Normal"/>
    <w:qFormat/>
    <w:rsid w:val="00BA1C90"/>
    <w:pPr>
      <w:numPr>
        <w:ilvl w:val="4"/>
        <w:numId w:val="14"/>
      </w:numPr>
      <w:spacing w:before="160"/>
      <w:outlineLvl w:val="4"/>
    </w:pPr>
    <w:rPr>
      <w:i w:val="0"/>
      <w:sz w:val="22"/>
    </w:rPr>
  </w:style>
  <w:style w:type="paragraph" w:styleId="Heading6">
    <w:name w:val="heading 6"/>
    <w:basedOn w:val="Heading5"/>
    <w:next w:val="Normal"/>
    <w:qFormat/>
    <w:rsid w:val="00BA1C90"/>
    <w:pPr>
      <w:numPr>
        <w:ilvl w:val="5"/>
        <w:numId w:val="15"/>
      </w:numPr>
      <w:spacing w:before="240" w:after="60"/>
      <w:outlineLvl w:val="5"/>
    </w:pPr>
    <w:rPr>
      <w:b w:val="0"/>
      <w:i/>
    </w:rPr>
  </w:style>
  <w:style w:type="paragraph" w:styleId="Heading7">
    <w:name w:val="heading 7"/>
    <w:basedOn w:val="Heading6"/>
    <w:next w:val="Normal"/>
    <w:qFormat/>
    <w:rsid w:val="00BA1C90"/>
    <w:pPr>
      <w:numPr>
        <w:ilvl w:val="6"/>
        <w:numId w:val="16"/>
      </w:numPr>
      <w:outlineLvl w:val="6"/>
    </w:pPr>
  </w:style>
  <w:style w:type="paragraph" w:styleId="Heading8">
    <w:name w:val="heading 8"/>
    <w:basedOn w:val="Heading7"/>
    <w:next w:val="Normal"/>
    <w:qFormat/>
    <w:rsid w:val="00BA1C90"/>
    <w:pPr>
      <w:numPr>
        <w:ilvl w:val="7"/>
        <w:numId w:val="17"/>
      </w:numPr>
      <w:outlineLvl w:val="7"/>
    </w:pPr>
  </w:style>
  <w:style w:type="paragraph" w:styleId="Heading9">
    <w:name w:val="heading 9"/>
    <w:basedOn w:val="Heading8"/>
    <w:next w:val="Normal"/>
    <w:qFormat/>
    <w:rsid w:val="00BA1C90"/>
    <w:pPr>
      <w:numPr>
        <w:ilvl w:val="8"/>
        <w:numId w:val="18"/>
      </w:numPr>
      <w:tabs>
        <w:tab w:val="clear" w:pos="3969"/>
      </w:tabs>
      <w:ind w:left="1417"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iddenGuidelines">
    <w:name w:val="Hidden Guidelines"/>
    <w:basedOn w:val="Normal"/>
    <w:rsid w:val="00BA1C90"/>
    <w:pPr>
      <w:ind w:left="1134"/>
    </w:pPr>
    <w:rPr>
      <w:rFonts w:ascii="Avant Garde" w:hAnsi="Avant Garde"/>
      <w:i/>
      <w:vanish/>
      <w:color w:val="FF0000"/>
    </w:rPr>
  </w:style>
  <w:style w:type="paragraph" w:customStyle="1" w:styleId="COVERTITLE">
    <w:name w:val="COVER TITLE"/>
    <w:basedOn w:val="Normal"/>
    <w:rsid w:val="00BA1C90"/>
    <w:pPr>
      <w:jc w:val="center"/>
    </w:pPr>
    <w:rPr>
      <w:b/>
      <w:caps/>
      <w:sz w:val="36"/>
    </w:rPr>
  </w:style>
  <w:style w:type="paragraph" w:customStyle="1" w:styleId="TableofContents">
    <w:name w:val="Table of Contents"/>
    <w:basedOn w:val="Normal"/>
    <w:rsid w:val="00BA1C90"/>
    <w:pPr>
      <w:tabs>
        <w:tab w:val="center" w:pos="9923"/>
      </w:tabs>
      <w:spacing w:before="240" w:after="240"/>
      <w:jc w:val="center"/>
    </w:pPr>
    <w:rPr>
      <w:b/>
      <w:caps/>
      <w:sz w:val="28"/>
    </w:rPr>
  </w:style>
  <w:style w:type="paragraph" w:styleId="TOC1">
    <w:name w:val="toc 1"/>
    <w:basedOn w:val="Normal"/>
    <w:next w:val="Normal"/>
    <w:uiPriority w:val="39"/>
    <w:rsid w:val="00BA1C90"/>
    <w:pPr>
      <w:tabs>
        <w:tab w:val="right" w:leader="dot" w:pos="9072"/>
      </w:tabs>
      <w:spacing w:before="280" w:after="0"/>
      <w:ind w:left="425" w:hanging="425"/>
    </w:pPr>
    <w:rPr>
      <w:b/>
      <w:sz w:val="24"/>
    </w:rPr>
  </w:style>
  <w:style w:type="paragraph" w:styleId="TOC2">
    <w:name w:val="toc 2"/>
    <w:basedOn w:val="TOC1"/>
    <w:next w:val="Normal"/>
    <w:uiPriority w:val="39"/>
    <w:rsid w:val="00BA1C90"/>
    <w:pPr>
      <w:tabs>
        <w:tab w:val="left" w:pos="851"/>
      </w:tabs>
      <w:spacing w:before="80"/>
      <w:ind w:left="851" w:hanging="567"/>
    </w:pPr>
    <w:rPr>
      <w:b w:val="0"/>
      <w:noProof/>
      <w:sz w:val="22"/>
    </w:rPr>
  </w:style>
  <w:style w:type="paragraph" w:styleId="TOC3">
    <w:name w:val="toc 3"/>
    <w:basedOn w:val="TOC2"/>
    <w:next w:val="Normal"/>
    <w:uiPriority w:val="39"/>
    <w:rsid w:val="00BA1C90"/>
    <w:pPr>
      <w:tabs>
        <w:tab w:val="clear" w:pos="851"/>
        <w:tab w:val="left" w:pos="1418"/>
      </w:tabs>
      <w:spacing w:before="20"/>
      <w:ind w:left="1418" w:hanging="851"/>
    </w:pPr>
  </w:style>
  <w:style w:type="paragraph" w:styleId="Header">
    <w:name w:val="header"/>
    <w:basedOn w:val="Normal"/>
    <w:semiHidden/>
    <w:rsid w:val="00BA1C90"/>
    <w:pPr>
      <w:tabs>
        <w:tab w:val="center" w:pos="4536"/>
        <w:tab w:val="right" w:pos="9072"/>
      </w:tabs>
    </w:pPr>
    <w:rPr>
      <w:b/>
    </w:rPr>
  </w:style>
  <w:style w:type="paragraph" w:styleId="Footer">
    <w:name w:val="footer"/>
    <w:basedOn w:val="Normal"/>
    <w:semiHidden/>
    <w:rsid w:val="00BA1C90"/>
    <w:pPr>
      <w:tabs>
        <w:tab w:val="right" w:pos="9072"/>
      </w:tabs>
    </w:pPr>
  </w:style>
  <w:style w:type="paragraph" w:customStyle="1" w:styleId="Appendix1">
    <w:name w:val="Appendix 1"/>
    <w:basedOn w:val="Normal"/>
    <w:next w:val="Normal"/>
    <w:rsid w:val="00BA1C90"/>
    <w:pPr>
      <w:keepNext/>
      <w:keepLines/>
      <w:pageBreakBefore/>
      <w:numPr>
        <w:numId w:val="1"/>
      </w:numPr>
      <w:outlineLvl w:val="0"/>
    </w:pPr>
    <w:rPr>
      <w:rFonts w:ascii="Arial" w:hAnsi="Arial"/>
      <w:b/>
      <w:sz w:val="28"/>
    </w:rPr>
  </w:style>
  <w:style w:type="paragraph" w:customStyle="1" w:styleId="Appendix2">
    <w:name w:val="Appendix 2"/>
    <w:basedOn w:val="Appendix1"/>
    <w:next w:val="Normal"/>
    <w:rsid w:val="00BA1C90"/>
    <w:pPr>
      <w:pageBreakBefore w:val="0"/>
      <w:numPr>
        <w:ilvl w:val="1"/>
        <w:numId w:val="2"/>
      </w:numPr>
      <w:spacing w:before="280"/>
      <w:outlineLvl w:val="1"/>
    </w:pPr>
    <w:rPr>
      <w:sz w:val="24"/>
    </w:rPr>
  </w:style>
  <w:style w:type="paragraph" w:customStyle="1" w:styleId="Appendix3">
    <w:name w:val="Appendix 3"/>
    <w:basedOn w:val="Appendix2"/>
    <w:next w:val="Normal"/>
    <w:rsid w:val="00BA1C90"/>
    <w:pPr>
      <w:numPr>
        <w:ilvl w:val="2"/>
        <w:numId w:val="3"/>
      </w:numPr>
      <w:spacing w:before="240"/>
      <w:outlineLvl w:val="2"/>
    </w:pPr>
  </w:style>
  <w:style w:type="paragraph" w:customStyle="1" w:styleId="Appendix4">
    <w:name w:val="Appendix 4"/>
    <w:basedOn w:val="Appendix3"/>
    <w:next w:val="Normal"/>
    <w:rsid w:val="00BA1C90"/>
    <w:pPr>
      <w:numPr>
        <w:ilvl w:val="3"/>
        <w:numId w:val="4"/>
      </w:numPr>
      <w:outlineLvl w:val="3"/>
    </w:pPr>
    <w:rPr>
      <w:i/>
    </w:rPr>
  </w:style>
  <w:style w:type="paragraph" w:customStyle="1" w:styleId="Appendix5">
    <w:name w:val="Appendix 5"/>
    <w:basedOn w:val="Appendix4"/>
    <w:next w:val="Normal"/>
    <w:rsid w:val="00BA1C90"/>
    <w:pPr>
      <w:numPr>
        <w:ilvl w:val="4"/>
        <w:numId w:val="5"/>
      </w:numPr>
      <w:spacing w:before="160"/>
      <w:outlineLvl w:val="4"/>
    </w:pPr>
    <w:rPr>
      <w:i w:val="0"/>
      <w:sz w:val="22"/>
    </w:rPr>
  </w:style>
  <w:style w:type="paragraph" w:customStyle="1" w:styleId="Appendix6">
    <w:name w:val="Appendix 6"/>
    <w:basedOn w:val="Appendix5"/>
    <w:next w:val="Normal"/>
    <w:rsid w:val="00BA1C90"/>
    <w:pPr>
      <w:numPr>
        <w:ilvl w:val="5"/>
        <w:numId w:val="6"/>
      </w:numPr>
      <w:spacing w:before="240" w:after="60"/>
      <w:outlineLvl w:val="5"/>
    </w:pPr>
    <w:rPr>
      <w:b w:val="0"/>
      <w:i/>
    </w:rPr>
  </w:style>
  <w:style w:type="paragraph" w:customStyle="1" w:styleId="Appendix7">
    <w:name w:val="Appendix 7"/>
    <w:basedOn w:val="Appendix6"/>
    <w:next w:val="Normal"/>
    <w:rsid w:val="00BA1C90"/>
    <w:pPr>
      <w:numPr>
        <w:ilvl w:val="6"/>
        <w:numId w:val="7"/>
      </w:numPr>
      <w:outlineLvl w:val="6"/>
    </w:pPr>
  </w:style>
  <w:style w:type="paragraph" w:customStyle="1" w:styleId="Appendix8">
    <w:name w:val="Appendix 8"/>
    <w:basedOn w:val="Appendix7"/>
    <w:next w:val="Normal"/>
    <w:rsid w:val="00BA1C90"/>
    <w:pPr>
      <w:numPr>
        <w:ilvl w:val="7"/>
        <w:numId w:val="8"/>
      </w:numPr>
      <w:outlineLvl w:val="7"/>
    </w:pPr>
  </w:style>
  <w:style w:type="paragraph" w:customStyle="1" w:styleId="Appendix9">
    <w:name w:val="Appendix 9"/>
    <w:basedOn w:val="Appendix8"/>
    <w:next w:val="Normal"/>
    <w:rsid w:val="00BA1C90"/>
    <w:pPr>
      <w:numPr>
        <w:ilvl w:val="8"/>
        <w:numId w:val="9"/>
      </w:numPr>
      <w:tabs>
        <w:tab w:val="clear" w:pos="3969"/>
      </w:tabs>
      <w:ind w:left="1417" w:firstLine="0"/>
      <w:outlineLvl w:val="8"/>
    </w:pPr>
  </w:style>
  <w:style w:type="paragraph" w:styleId="BodyText">
    <w:name w:val="Body Text"/>
    <w:basedOn w:val="Normal"/>
    <w:semiHidden/>
    <w:rsid w:val="00BA1C90"/>
  </w:style>
  <w:style w:type="paragraph" w:styleId="Caption">
    <w:name w:val="caption"/>
    <w:basedOn w:val="Normal"/>
    <w:next w:val="Normal"/>
    <w:qFormat/>
    <w:rsid w:val="00BA1C90"/>
    <w:pPr>
      <w:keepLines/>
      <w:jc w:val="center"/>
    </w:pPr>
    <w:rPr>
      <w:b/>
    </w:rPr>
  </w:style>
  <w:style w:type="paragraph" w:customStyle="1" w:styleId="CaptionTable">
    <w:name w:val="Caption Table"/>
    <w:basedOn w:val="Normal"/>
    <w:next w:val="Normal"/>
    <w:rsid w:val="00BA1C90"/>
    <w:pPr>
      <w:keepNext/>
      <w:keepLines/>
      <w:spacing w:before="320"/>
      <w:jc w:val="center"/>
    </w:pPr>
    <w:rPr>
      <w:b/>
    </w:rPr>
  </w:style>
  <w:style w:type="paragraph" w:customStyle="1" w:styleId="HangingIndent">
    <w:name w:val="Hanging Indent"/>
    <w:basedOn w:val="Normal"/>
    <w:rsid w:val="00BA1C90"/>
    <w:pPr>
      <w:ind w:left="2835" w:hanging="567"/>
    </w:pPr>
  </w:style>
  <w:style w:type="character" w:styleId="Hyperlink">
    <w:name w:val="Hyperlink"/>
    <w:semiHidden/>
    <w:rsid w:val="00BA1C90"/>
    <w:rPr>
      <w:color w:val="0000FF"/>
      <w:u w:val="single"/>
    </w:rPr>
  </w:style>
  <w:style w:type="paragraph" w:styleId="List">
    <w:name w:val="List"/>
    <w:basedOn w:val="Normal"/>
    <w:semiHidden/>
    <w:rsid w:val="00BA1C90"/>
    <w:pPr>
      <w:ind w:left="283" w:hanging="283"/>
    </w:pPr>
  </w:style>
  <w:style w:type="paragraph" w:styleId="List2">
    <w:name w:val="List 2"/>
    <w:basedOn w:val="Normal"/>
    <w:semiHidden/>
    <w:rsid w:val="00BA1C90"/>
    <w:pPr>
      <w:ind w:left="566" w:hanging="283"/>
    </w:pPr>
  </w:style>
  <w:style w:type="paragraph" w:styleId="List3">
    <w:name w:val="List 3"/>
    <w:basedOn w:val="Normal"/>
    <w:semiHidden/>
    <w:rsid w:val="00BA1C90"/>
    <w:pPr>
      <w:ind w:left="849" w:hanging="283"/>
    </w:pPr>
  </w:style>
  <w:style w:type="paragraph" w:styleId="List4">
    <w:name w:val="List 4"/>
    <w:basedOn w:val="Normal"/>
    <w:semiHidden/>
    <w:rsid w:val="00BA1C90"/>
    <w:pPr>
      <w:ind w:left="1132" w:hanging="283"/>
    </w:pPr>
  </w:style>
  <w:style w:type="paragraph" w:styleId="List5">
    <w:name w:val="List 5"/>
    <w:basedOn w:val="Normal"/>
    <w:semiHidden/>
    <w:rsid w:val="00BA1C90"/>
    <w:pPr>
      <w:ind w:left="1415" w:hanging="283"/>
    </w:pPr>
  </w:style>
  <w:style w:type="paragraph" w:styleId="ListBullet">
    <w:name w:val="List Bullet"/>
    <w:basedOn w:val="Normal"/>
    <w:autoRedefine/>
    <w:semiHidden/>
    <w:rsid w:val="00BA1C90"/>
    <w:pPr>
      <w:spacing w:before="100" w:after="60"/>
      <w:ind w:left="0"/>
      <w:jc w:val="left"/>
    </w:pPr>
    <w:rPr>
      <w:sz w:val="20"/>
    </w:rPr>
  </w:style>
  <w:style w:type="paragraph" w:styleId="ListBullet2">
    <w:name w:val="List Bullet 2"/>
    <w:basedOn w:val="ListBullet"/>
    <w:autoRedefine/>
    <w:semiHidden/>
    <w:rsid w:val="00BA1C90"/>
    <w:pPr>
      <w:numPr>
        <w:numId w:val="19"/>
      </w:numPr>
      <w:tabs>
        <w:tab w:val="clear" w:pos="1984"/>
        <w:tab w:val="left" w:pos="2551"/>
      </w:tabs>
      <w:ind w:left="2551"/>
    </w:pPr>
  </w:style>
  <w:style w:type="paragraph" w:styleId="ListBullet3">
    <w:name w:val="List Bullet 3"/>
    <w:basedOn w:val="ListBullet2"/>
    <w:autoRedefine/>
    <w:semiHidden/>
    <w:rsid w:val="00BA1C90"/>
    <w:pPr>
      <w:numPr>
        <w:numId w:val="20"/>
      </w:numPr>
      <w:tabs>
        <w:tab w:val="clear" w:pos="1984"/>
        <w:tab w:val="clear" w:pos="2551"/>
        <w:tab w:val="left" w:pos="3118"/>
      </w:tabs>
      <w:ind w:left="3118"/>
    </w:pPr>
  </w:style>
  <w:style w:type="paragraph" w:styleId="ListBullet4">
    <w:name w:val="List Bullet 4"/>
    <w:basedOn w:val="ListBullet3"/>
    <w:autoRedefine/>
    <w:semiHidden/>
    <w:rsid w:val="00BA1C90"/>
    <w:pPr>
      <w:numPr>
        <w:numId w:val="0"/>
      </w:numPr>
      <w:ind w:left="1135" w:hanging="284"/>
    </w:pPr>
  </w:style>
  <w:style w:type="paragraph" w:styleId="ListBullet5">
    <w:name w:val="List Bullet 5"/>
    <w:basedOn w:val="Normal"/>
    <w:autoRedefine/>
    <w:semiHidden/>
    <w:rsid w:val="00BA1C90"/>
    <w:pPr>
      <w:numPr>
        <w:numId w:val="21"/>
      </w:numPr>
    </w:pPr>
  </w:style>
  <w:style w:type="paragraph" w:styleId="ListContinue">
    <w:name w:val="List Continue"/>
    <w:basedOn w:val="Normal"/>
    <w:semiHidden/>
    <w:rsid w:val="00BA1C90"/>
    <w:pPr>
      <w:spacing w:before="100" w:after="60"/>
      <w:ind w:left="1984"/>
    </w:pPr>
  </w:style>
  <w:style w:type="paragraph" w:styleId="ListContinue2">
    <w:name w:val="List Continue 2"/>
    <w:basedOn w:val="ListContinue"/>
    <w:semiHidden/>
    <w:rsid w:val="00BA1C90"/>
    <w:pPr>
      <w:ind w:left="2551"/>
    </w:pPr>
  </w:style>
  <w:style w:type="paragraph" w:styleId="ListContinue3">
    <w:name w:val="List Continue 3"/>
    <w:basedOn w:val="ListContinue2"/>
    <w:semiHidden/>
    <w:rsid w:val="00BA1C90"/>
    <w:pPr>
      <w:ind w:left="3118"/>
    </w:pPr>
  </w:style>
  <w:style w:type="paragraph" w:styleId="ListContinue4">
    <w:name w:val="List Continue 4"/>
    <w:basedOn w:val="Normal"/>
    <w:semiHidden/>
    <w:rsid w:val="00BA1C90"/>
    <w:pPr>
      <w:ind w:left="3686"/>
    </w:pPr>
  </w:style>
  <w:style w:type="paragraph" w:styleId="ListContinue5">
    <w:name w:val="List Continue 5"/>
    <w:basedOn w:val="Normal"/>
    <w:semiHidden/>
    <w:rsid w:val="00BA1C90"/>
    <w:pPr>
      <w:ind w:left="1415"/>
    </w:pPr>
  </w:style>
  <w:style w:type="paragraph" w:customStyle="1" w:styleId="ListLevel1">
    <w:name w:val="List Level1"/>
    <w:basedOn w:val="Normal"/>
    <w:rsid w:val="00BA1C90"/>
    <w:pPr>
      <w:numPr>
        <w:numId w:val="22"/>
      </w:numPr>
      <w:tabs>
        <w:tab w:val="left" w:pos="1984"/>
      </w:tabs>
      <w:spacing w:before="100" w:after="60"/>
    </w:pPr>
  </w:style>
  <w:style w:type="paragraph" w:customStyle="1" w:styleId="ListLevel2">
    <w:name w:val="List Level2"/>
    <w:basedOn w:val="Normal"/>
    <w:rsid w:val="00BA1C90"/>
    <w:pPr>
      <w:numPr>
        <w:numId w:val="23"/>
      </w:numPr>
      <w:tabs>
        <w:tab w:val="clear" w:pos="1984"/>
        <w:tab w:val="left" w:pos="2551"/>
      </w:tabs>
      <w:spacing w:before="100" w:after="60"/>
    </w:pPr>
  </w:style>
  <w:style w:type="paragraph" w:customStyle="1" w:styleId="ListLevel3">
    <w:name w:val="List Level3"/>
    <w:basedOn w:val="Normal"/>
    <w:rsid w:val="00BA1C90"/>
    <w:pPr>
      <w:numPr>
        <w:numId w:val="24"/>
      </w:numPr>
      <w:tabs>
        <w:tab w:val="clear" w:pos="1984"/>
        <w:tab w:val="left" w:pos="3118"/>
      </w:tabs>
      <w:spacing w:before="100" w:after="60"/>
    </w:pPr>
  </w:style>
  <w:style w:type="paragraph" w:styleId="ListNumber">
    <w:name w:val="List Number"/>
    <w:basedOn w:val="Normal"/>
    <w:semiHidden/>
    <w:rsid w:val="00BA1C90"/>
    <w:pPr>
      <w:numPr>
        <w:numId w:val="25"/>
      </w:numPr>
      <w:tabs>
        <w:tab w:val="left" w:pos="1984"/>
      </w:tabs>
      <w:spacing w:before="100" w:after="60"/>
    </w:pPr>
  </w:style>
  <w:style w:type="paragraph" w:styleId="ListNumber2">
    <w:name w:val="List Number 2"/>
    <w:basedOn w:val="ListNumber"/>
    <w:semiHidden/>
    <w:rsid w:val="00BA1C90"/>
    <w:pPr>
      <w:numPr>
        <w:numId w:val="26"/>
      </w:numPr>
      <w:tabs>
        <w:tab w:val="clear" w:pos="1984"/>
        <w:tab w:val="left" w:pos="2551"/>
      </w:tabs>
    </w:pPr>
  </w:style>
  <w:style w:type="paragraph" w:styleId="ListNumber3">
    <w:name w:val="List Number 3"/>
    <w:basedOn w:val="ListNumber2"/>
    <w:semiHidden/>
    <w:rsid w:val="00BA1C90"/>
    <w:pPr>
      <w:numPr>
        <w:numId w:val="27"/>
      </w:numPr>
      <w:tabs>
        <w:tab w:val="clear" w:pos="1984"/>
        <w:tab w:val="clear" w:pos="2551"/>
        <w:tab w:val="left" w:pos="3118"/>
      </w:tabs>
      <w:ind w:left="3118"/>
    </w:pPr>
  </w:style>
  <w:style w:type="paragraph" w:styleId="ListNumber4">
    <w:name w:val="List Number 4"/>
    <w:basedOn w:val="ListNumber3"/>
    <w:semiHidden/>
    <w:rsid w:val="00BA1C90"/>
    <w:pPr>
      <w:numPr>
        <w:numId w:val="28"/>
      </w:numPr>
      <w:tabs>
        <w:tab w:val="clear" w:pos="1701"/>
      </w:tabs>
      <w:ind w:left="2835" w:firstLine="0"/>
    </w:pPr>
  </w:style>
  <w:style w:type="paragraph" w:styleId="ListNumber5">
    <w:name w:val="List Number 5"/>
    <w:basedOn w:val="ListNumber4"/>
    <w:semiHidden/>
    <w:rsid w:val="00BA1C90"/>
    <w:pPr>
      <w:numPr>
        <w:numId w:val="29"/>
      </w:numPr>
      <w:tabs>
        <w:tab w:val="clear" w:pos="1492"/>
      </w:tabs>
      <w:ind w:left="3118" w:firstLine="0"/>
    </w:pPr>
  </w:style>
  <w:style w:type="paragraph" w:styleId="MacroText">
    <w:name w:val="macro"/>
    <w:semiHidden/>
    <w:rsid w:val="00BA1C90"/>
    <w:rPr>
      <w:rFonts w:ascii="Courier New" w:hAnsi="Courier New"/>
      <w:lang w:eastAsia="en-US"/>
    </w:rPr>
  </w:style>
  <w:style w:type="paragraph" w:customStyle="1" w:styleId="Manual1">
    <w:name w:val="Manual 1"/>
    <w:basedOn w:val="Normal"/>
    <w:next w:val="Normal"/>
    <w:rsid w:val="00BA1C90"/>
    <w:pPr>
      <w:keepNext/>
      <w:keepLines/>
      <w:pageBreakBefore/>
    </w:pPr>
    <w:rPr>
      <w:rFonts w:ascii="Arial" w:hAnsi="Arial"/>
      <w:b/>
      <w:sz w:val="28"/>
    </w:rPr>
  </w:style>
  <w:style w:type="paragraph" w:customStyle="1" w:styleId="Manual2">
    <w:name w:val="Manual 2"/>
    <w:basedOn w:val="Manual1"/>
    <w:next w:val="Normal"/>
    <w:rsid w:val="00BA1C90"/>
    <w:pPr>
      <w:pageBreakBefore w:val="0"/>
      <w:spacing w:before="280"/>
    </w:pPr>
    <w:rPr>
      <w:sz w:val="24"/>
    </w:rPr>
  </w:style>
  <w:style w:type="paragraph" w:customStyle="1" w:styleId="Manual3">
    <w:name w:val="Manual 3"/>
    <w:basedOn w:val="Manual2"/>
    <w:next w:val="Normal"/>
    <w:rsid w:val="00BA1C90"/>
    <w:pPr>
      <w:spacing w:before="240"/>
    </w:pPr>
  </w:style>
  <w:style w:type="paragraph" w:customStyle="1" w:styleId="Manual4">
    <w:name w:val="Manual 4"/>
    <w:basedOn w:val="Manual3"/>
    <w:next w:val="Normal"/>
    <w:rsid w:val="00BA1C90"/>
    <w:rPr>
      <w:i/>
    </w:rPr>
  </w:style>
  <w:style w:type="paragraph" w:customStyle="1" w:styleId="Manual5">
    <w:name w:val="Manual 5"/>
    <w:basedOn w:val="Manual4"/>
    <w:next w:val="Normal"/>
    <w:rsid w:val="00BA1C90"/>
    <w:pPr>
      <w:spacing w:before="160"/>
    </w:pPr>
    <w:rPr>
      <w:i w:val="0"/>
      <w:sz w:val="22"/>
    </w:rPr>
  </w:style>
  <w:style w:type="paragraph" w:customStyle="1" w:styleId="NewPage">
    <w:name w:val="New Page"/>
    <w:next w:val="Normal"/>
    <w:rsid w:val="00BA1C90"/>
    <w:pPr>
      <w:pageBreakBefore/>
      <w:ind w:left="1417"/>
      <w:jc w:val="both"/>
    </w:pPr>
    <w:rPr>
      <w:rFonts w:ascii="Times New Roman" w:hAnsi="Times New Roman"/>
      <w:sz w:val="8"/>
      <w:lang w:eastAsia="en-US"/>
    </w:rPr>
  </w:style>
  <w:style w:type="paragraph" w:styleId="NormalIndent">
    <w:name w:val="Normal Indent"/>
    <w:basedOn w:val="Normal"/>
    <w:semiHidden/>
    <w:rsid w:val="00BA1C90"/>
    <w:pPr>
      <w:ind w:left="1985"/>
    </w:pPr>
  </w:style>
  <w:style w:type="character" w:styleId="PageNumber">
    <w:name w:val="page number"/>
    <w:basedOn w:val="DefaultParagraphFont"/>
    <w:semiHidden/>
    <w:rsid w:val="00BA1C90"/>
  </w:style>
  <w:style w:type="paragraph" w:customStyle="1" w:styleId="PicCentre">
    <w:name w:val="Pic Centre"/>
    <w:basedOn w:val="Normal"/>
    <w:next w:val="Caption"/>
    <w:rsid w:val="00BA1C90"/>
    <w:pPr>
      <w:keepNext/>
      <w:spacing w:before="400"/>
      <w:jc w:val="center"/>
    </w:pPr>
  </w:style>
  <w:style w:type="paragraph" w:customStyle="1" w:styleId="Spacer">
    <w:name w:val="Spacer"/>
    <w:next w:val="Normal"/>
    <w:rsid w:val="00BA1C90"/>
    <w:pPr>
      <w:ind w:left="1417"/>
      <w:jc w:val="both"/>
    </w:pPr>
    <w:rPr>
      <w:rFonts w:ascii="Times New Roman" w:hAnsi="Times New Roman"/>
      <w:sz w:val="10"/>
      <w:lang w:eastAsia="en-US"/>
    </w:rPr>
  </w:style>
  <w:style w:type="paragraph" w:customStyle="1" w:styleId="TableText">
    <w:name w:val="Table Text"/>
    <w:basedOn w:val="Normal"/>
    <w:rsid w:val="00BA1C90"/>
    <w:pPr>
      <w:spacing w:before="40" w:after="40"/>
      <w:ind w:left="0"/>
      <w:jc w:val="left"/>
    </w:pPr>
    <w:rPr>
      <w:sz w:val="20"/>
    </w:rPr>
  </w:style>
  <w:style w:type="paragraph" w:customStyle="1" w:styleId="TableBullet">
    <w:name w:val="Table Bullet"/>
    <w:basedOn w:val="TableText"/>
    <w:rsid w:val="00BA1C90"/>
    <w:pPr>
      <w:numPr>
        <w:numId w:val="30"/>
      </w:numPr>
      <w:tabs>
        <w:tab w:val="clear" w:pos="1984"/>
      </w:tabs>
      <w:ind w:left="0" w:firstLine="0"/>
    </w:pPr>
  </w:style>
  <w:style w:type="paragraph" w:customStyle="1" w:styleId="TableHeader">
    <w:name w:val="Table Header"/>
    <w:basedOn w:val="TableText"/>
    <w:rsid w:val="00BA1C90"/>
    <w:pPr>
      <w:keepNext/>
      <w:jc w:val="center"/>
    </w:pPr>
    <w:rPr>
      <w:b/>
    </w:rPr>
  </w:style>
  <w:style w:type="paragraph" w:styleId="TableofAuthorities">
    <w:name w:val="table of authorities"/>
    <w:basedOn w:val="Normal"/>
    <w:next w:val="Normal"/>
    <w:semiHidden/>
    <w:rsid w:val="00BA1C90"/>
    <w:pPr>
      <w:tabs>
        <w:tab w:val="right" w:pos="9072"/>
      </w:tabs>
      <w:ind w:left="200" w:hanging="200"/>
    </w:pPr>
  </w:style>
  <w:style w:type="paragraph" w:styleId="TableofFigures">
    <w:name w:val="table of figures"/>
    <w:basedOn w:val="Normal"/>
    <w:next w:val="Normal"/>
    <w:semiHidden/>
    <w:rsid w:val="00BA1C90"/>
    <w:pPr>
      <w:tabs>
        <w:tab w:val="right" w:pos="9072"/>
      </w:tabs>
      <w:ind w:left="400" w:hanging="400"/>
    </w:pPr>
  </w:style>
  <w:style w:type="paragraph" w:styleId="Title">
    <w:name w:val="Title"/>
    <w:basedOn w:val="Normal"/>
    <w:qFormat/>
    <w:rsid w:val="00BA1C90"/>
    <w:pPr>
      <w:pageBreakBefore/>
      <w:spacing w:before="240" w:after="60"/>
      <w:ind w:left="0"/>
      <w:jc w:val="center"/>
    </w:pPr>
    <w:rPr>
      <w:rFonts w:ascii="Arial" w:hAnsi="Arial"/>
      <w:b/>
      <w:kern w:val="28"/>
      <w:sz w:val="32"/>
    </w:rPr>
  </w:style>
  <w:style w:type="paragraph" w:styleId="TOC4">
    <w:name w:val="toc 4"/>
    <w:basedOn w:val="TOC3"/>
    <w:next w:val="Normal"/>
    <w:autoRedefine/>
    <w:semiHidden/>
    <w:rsid w:val="00BA1C90"/>
  </w:style>
  <w:style w:type="paragraph" w:styleId="TOC5">
    <w:name w:val="toc 5"/>
    <w:basedOn w:val="TOC3"/>
    <w:next w:val="Normal"/>
    <w:autoRedefine/>
    <w:semiHidden/>
    <w:rsid w:val="00BA1C90"/>
    <w:pPr>
      <w:spacing w:before="0"/>
    </w:pPr>
  </w:style>
  <w:style w:type="paragraph" w:styleId="TOC6">
    <w:name w:val="toc 6"/>
    <w:basedOn w:val="Normal"/>
    <w:next w:val="Normal"/>
    <w:autoRedefine/>
    <w:semiHidden/>
    <w:rsid w:val="00BA1C90"/>
    <w:pPr>
      <w:ind w:left="1100"/>
    </w:pPr>
  </w:style>
  <w:style w:type="paragraph" w:styleId="TOC7">
    <w:name w:val="toc 7"/>
    <w:basedOn w:val="Normal"/>
    <w:next w:val="Normal"/>
    <w:autoRedefine/>
    <w:semiHidden/>
    <w:rsid w:val="00BA1C90"/>
    <w:pPr>
      <w:ind w:left="1320"/>
    </w:pPr>
  </w:style>
  <w:style w:type="paragraph" w:styleId="TOC8">
    <w:name w:val="toc 8"/>
    <w:basedOn w:val="Normal"/>
    <w:next w:val="Normal"/>
    <w:autoRedefine/>
    <w:semiHidden/>
    <w:rsid w:val="00BA1C90"/>
    <w:pPr>
      <w:ind w:left="1540"/>
    </w:pPr>
  </w:style>
  <w:style w:type="paragraph" w:styleId="TOC9">
    <w:name w:val="toc 9"/>
    <w:basedOn w:val="Normal"/>
    <w:next w:val="Normal"/>
    <w:autoRedefine/>
    <w:semiHidden/>
    <w:rsid w:val="00BA1C90"/>
    <w:pPr>
      <w:ind w:left="1760"/>
    </w:pPr>
  </w:style>
  <w:style w:type="paragraph" w:customStyle="1" w:styleId="PicWide">
    <w:name w:val="Pic Wide"/>
    <w:basedOn w:val="PicCentre"/>
    <w:rsid w:val="00BA1C90"/>
    <w:pPr>
      <w:ind w:left="0"/>
    </w:pPr>
  </w:style>
  <w:style w:type="paragraph" w:styleId="BodyTextIndent">
    <w:name w:val="Body Text Indent"/>
    <w:basedOn w:val="Normal"/>
    <w:semiHidden/>
    <w:rsid w:val="00BA1C90"/>
    <w:pPr>
      <w:ind w:left="1418"/>
      <w:jc w:val="left"/>
    </w:pPr>
    <w:rPr>
      <w:color w:val="008000"/>
    </w:rPr>
  </w:style>
  <w:style w:type="paragraph" w:customStyle="1" w:styleId="FrontTitle">
    <w:name w:val="Front Title"/>
    <w:basedOn w:val="Normal"/>
    <w:rsid w:val="00BA1C90"/>
    <w:pPr>
      <w:pBdr>
        <w:top w:val="single" w:sz="12" w:space="18" w:color="0000FF"/>
        <w:bottom w:val="single" w:sz="12" w:space="18" w:color="0000FF"/>
      </w:pBdr>
      <w:spacing w:before="60" w:after="60" w:line="260" w:lineRule="atLeast"/>
      <w:ind w:left="0"/>
      <w:jc w:val="left"/>
    </w:pPr>
    <w:rPr>
      <w:rFonts w:ascii="Arial" w:hAnsi="Arial"/>
      <w:b/>
      <w:color w:val="000000"/>
      <w:sz w:val="32"/>
    </w:rPr>
  </w:style>
  <w:style w:type="paragraph" w:customStyle="1" w:styleId="Manualleft">
    <w:name w:val="Manual left"/>
    <w:basedOn w:val="Manual2"/>
    <w:rsid w:val="00BA1C90"/>
    <w:pPr>
      <w:ind w:left="0"/>
      <w:jc w:val="left"/>
      <w:outlineLvl w:val="0"/>
    </w:pPr>
  </w:style>
  <w:style w:type="paragraph" w:customStyle="1" w:styleId="TableHdgArial">
    <w:name w:val="Table Hdg Arial"/>
    <w:basedOn w:val="TableArial"/>
    <w:rsid w:val="00BA1C90"/>
    <w:rPr>
      <w:b/>
    </w:rPr>
  </w:style>
  <w:style w:type="paragraph" w:customStyle="1" w:styleId="TableArial">
    <w:name w:val="Table Arial"/>
    <w:basedOn w:val="Normal"/>
    <w:rsid w:val="00BA1C90"/>
    <w:pPr>
      <w:keepNext/>
      <w:spacing w:before="60" w:after="60" w:line="280" w:lineRule="atLeast"/>
      <w:ind w:left="0"/>
      <w:jc w:val="left"/>
    </w:pPr>
    <w:rPr>
      <w:rFonts w:ascii="Arial" w:hAnsi="Arial"/>
      <w:sz w:val="20"/>
      <w:lang w:val="en-US"/>
    </w:rPr>
  </w:style>
  <w:style w:type="character" w:styleId="Strong">
    <w:name w:val="Strong"/>
    <w:basedOn w:val="DefaultParagraphFont"/>
    <w:qFormat/>
    <w:rsid w:val="00BA1C90"/>
  </w:style>
  <w:style w:type="paragraph" w:customStyle="1" w:styleId="HeaderCBold">
    <w:name w:val="Header C Bold"/>
    <w:basedOn w:val="Header"/>
    <w:rsid w:val="00BA1C90"/>
    <w:pPr>
      <w:tabs>
        <w:tab w:val="clear" w:pos="4536"/>
        <w:tab w:val="clear" w:pos="9072"/>
      </w:tabs>
      <w:spacing w:before="60" w:after="60" w:line="260" w:lineRule="atLeast"/>
      <w:ind w:left="0"/>
      <w:jc w:val="center"/>
    </w:pPr>
    <w:rPr>
      <w:color w:val="000000"/>
      <w:sz w:val="24"/>
    </w:rPr>
  </w:style>
  <w:style w:type="paragraph" w:customStyle="1" w:styleId="HeaderR">
    <w:name w:val="Header R"/>
    <w:basedOn w:val="Header"/>
    <w:rsid w:val="00BA1C90"/>
    <w:pPr>
      <w:tabs>
        <w:tab w:val="clear" w:pos="4536"/>
        <w:tab w:val="clear" w:pos="9072"/>
      </w:tabs>
      <w:spacing w:before="80" w:line="260" w:lineRule="atLeast"/>
      <w:jc w:val="right"/>
    </w:pPr>
    <w:rPr>
      <w:rFonts w:ascii="Arial" w:hAnsi="Arial"/>
      <w:b w:val="0"/>
      <w:color w:val="000000"/>
      <w:sz w:val="20"/>
    </w:rPr>
  </w:style>
  <w:style w:type="paragraph" w:customStyle="1" w:styleId="FooterL">
    <w:name w:val="Footer L"/>
    <w:basedOn w:val="Footer"/>
    <w:rsid w:val="00BA1C90"/>
    <w:pPr>
      <w:spacing w:before="120" w:after="60" w:line="260" w:lineRule="atLeast"/>
      <w:ind w:left="0"/>
      <w:jc w:val="left"/>
    </w:pPr>
  </w:style>
  <w:style w:type="paragraph" w:customStyle="1" w:styleId="FooterC">
    <w:name w:val="Footer C"/>
    <w:basedOn w:val="Footer"/>
    <w:rsid w:val="00BA1C90"/>
    <w:pPr>
      <w:spacing w:before="120" w:after="60" w:line="260" w:lineRule="atLeast"/>
      <w:ind w:left="0"/>
      <w:jc w:val="center"/>
    </w:pPr>
  </w:style>
  <w:style w:type="paragraph" w:customStyle="1" w:styleId="FooterR">
    <w:name w:val="Footer R"/>
    <w:basedOn w:val="Footer"/>
    <w:rsid w:val="00BA1C90"/>
    <w:pPr>
      <w:spacing w:before="120" w:after="60" w:line="260" w:lineRule="atLeast"/>
      <w:ind w:left="0"/>
      <w:jc w:val="right"/>
    </w:pPr>
  </w:style>
  <w:style w:type="paragraph" w:styleId="BodyTextIndent2">
    <w:name w:val="Body Text Indent 2"/>
    <w:basedOn w:val="Normal"/>
    <w:semiHidden/>
    <w:rsid w:val="00BA1C90"/>
  </w:style>
  <w:style w:type="paragraph" w:customStyle="1" w:styleId="hiddentabletext">
    <w:name w:val="hidden table text"/>
    <w:basedOn w:val="HiddenGuidelines"/>
    <w:rsid w:val="00BA1C90"/>
    <w:pPr>
      <w:ind w:left="0"/>
      <w:jc w:val="left"/>
    </w:pPr>
    <w:rPr>
      <w:sz w:val="18"/>
    </w:rPr>
  </w:style>
  <w:style w:type="paragraph" w:customStyle="1" w:styleId="TABLETEXT0">
    <w:name w:val=".TABLE TEXT"/>
    <w:basedOn w:val="Normal"/>
    <w:rsid w:val="00BA1C90"/>
    <w:pPr>
      <w:suppressAutoHyphens/>
      <w:spacing w:before="40" w:after="40"/>
      <w:ind w:left="0"/>
      <w:jc w:val="left"/>
    </w:pPr>
    <w:rPr>
      <w:rFonts w:ascii="Helvetica" w:hAnsi="Helvetica"/>
      <w:sz w:val="20"/>
    </w:rPr>
  </w:style>
  <w:style w:type="paragraph" w:styleId="BalloonText">
    <w:name w:val="Balloon Text"/>
    <w:basedOn w:val="Normal"/>
    <w:link w:val="BalloonTextChar"/>
    <w:uiPriority w:val="99"/>
    <w:semiHidden/>
    <w:unhideWhenUsed/>
    <w:rsid w:val="00C34AFB"/>
    <w:pPr>
      <w:spacing w:before="0" w:after="0"/>
    </w:pPr>
    <w:rPr>
      <w:rFonts w:ascii="Tahoma" w:hAnsi="Tahoma" w:cs="Tahoma"/>
      <w:sz w:val="16"/>
      <w:szCs w:val="16"/>
    </w:rPr>
  </w:style>
  <w:style w:type="character" w:customStyle="1" w:styleId="BalloonTextChar">
    <w:name w:val="Balloon Text Char"/>
    <w:link w:val="BalloonText"/>
    <w:uiPriority w:val="99"/>
    <w:semiHidden/>
    <w:rsid w:val="00C34AFB"/>
    <w:rPr>
      <w:rFonts w:ascii="Tahoma" w:hAnsi="Tahoma" w:cs="Tahoma"/>
      <w:sz w:val="16"/>
      <w:szCs w:val="16"/>
      <w:lang w:eastAsia="en-US"/>
    </w:rPr>
  </w:style>
  <w:style w:type="table" w:styleId="TableGrid">
    <w:name w:val="Table Grid"/>
    <w:basedOn w:val="TableNormal"/>
    <w:uiPriority w:val="59"/>
    <w:rsid w:val="00177B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uiPriority w:val="99"/>
    <w:semiHidden/>
    <w:unhideWhenUsed/>
    <w:rsid w:val="006B5F04"/>
    <w:rPr>
      <w:color w:val="800080"/>
      <w:u w:val="single"/>
    </w:rPr>
  </w:style>
  <w:style w:type="paragraph" w:customStyle="1" w:styleId="TEXT">
    <w:name w:val=".TEXT"/>
    <w:basedOn w:val="Normal"/>
    <w:rsid w:val="00EC0C6C"/>
    <w:pPr>
      <w:suppressAutoHyphens/>
      <w:spacing w:before="120" w:after="0"/>
      <w:ind w:left="562"/>
    </w:pPr>
    <w:rPr>
      <w:rFonts w:ascii="Times" w:hAnsi="Times"/>
      <w:sz w:val="24"/>
      <w:lang w:eastAsia="en-AU"/>
    </w:rPr>
  </w:style>
  <w:style w:type="paragraph" w:styleId="FootnoteText">
    <w:name w:val="footnote text"/>
    <w:basedOn w:val="Normal"/>
    <w:link w:val="FootnoteTextChar"/>
    <w:uiPriority w:val="99"/>
    <w:semiHidden/>
    <w:unhideWhenUsed/>
    <w:rsid w:val="007A13F6"/>
    <w:rPr>
      <w:sz w:val="20"/>
    </w:rPr>
  </w:style>
  <w:style w:type="character" w:customStyle="1" w:styleId="FootnoteTextChar">
    <w:name w:val="Footnote Text Char"/>
    <w:basedOn w:val="DefaultParagraphFont"/>
    <w:link w:val="FootnoteText"/>
    <w:uiPriority w:val="99"/>
    <w:semiHidden/>
    <w:rsid w:val="007A13F6"/>
    <w:rPr>
      <w:rFonts w:ascii="Times New Roman" w:hAnsi="Times New Roman"/>
      <w:lang w:eastAsia="en-US"/>
    </w:rPr>
  </w:style>
  <w:style w:type="character" w:styleId="FootnoteReference">
    <w:name w:val="footnote reference"/>
    <w:basedOn w:val="DefaultParagraphFont"/>
    <w:uiPriority w:val="99"/>
    <w:semiHidden/>
    <w:unhideWhenUsed/>
    <w:rsid w:val="007A13F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580242">
      <w:bodyDiv w:val="1"/>
      <w:marLeft w:val="0"/>
      <w:marRight w:val="0"/>
      <w:marTop w:val="0"/>
      <w:marBottom w:val="0"/>
      <w:divBdr>
        <w:top w:val="none" w:sz="0" w:space="0" w:color="auto"/>
        <w:left w:val="none" w:sz="0" w:space="0" w:color="auto"/>
        <w:bottom w:val="none" w:sz="0" w:space="0" w:color="auto"/>
        <w:right w:val="none" w:sz="0" w:space="0" w:color="auto"/>
      </w:divBdr>
    </w:div>
    <w:div w:id="209088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5.em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ender/show_app.php?app=4963" TargetMode="Externa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oleObject" Target="embeddings/oleObject2.bin"/><Relationship Id="rId25"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image" Target="media/image4.emf"/><Relationship Id="rId20" Type="http://schemas.openxmlformats.org/officeDocument/2006/relationships/hyperlink" Target="http://ender/show_app.php?app=5582"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yperlink" Target="file:///\\Scfs8492\consumerdelivery$\86-Digital%20Life\01.%20Program%20List\Digital%20Agency\4.%20Processes\SLAs" TargetMode="External"/><Relationship Id="rId5" Type="http://schemas.microsoft.com/office/2007/relationships/stylesWithEffects" Target="stylesWithEffects.xml"/><Relationship Id="rId15" Type="http://schemas.openxmlformats.org/officeDocument/2006/relationships/oleObject" Target="embeddings/oleObject1.bin"/><Relationship Id="rId23" Type="http://schemas.openxmlformats.org/officeDocument/2006/relationships/hyperlink" Target="file:///\\Scfs8492\consumerdelivery$\86-Digital%20Life\01.%20Program%20List\Digital%20Agency\3.%20Solution%20Designs\DR%20Exemption%20certificate.docx" TargetMode="External"/><Relationship Id="rId10" Type="http://schemas.openxmlformats.org/officeDocument/2006/relationships/image" Target="media/image1.jpeg"/><Relationship Id="rId19" Type="http://schemas.openxmlformats.org/officeDocument/2006/relationships/hyperlink" Target="http://ender/show_app.php?app=4962"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hyperlink" Target="file:///\\Scfs8492\consumerdelivery$\86-Digital%20Life\01.%20Program%20List\Digital%20Agency\4.%20Processes\BCP\ODA%20High%20Availability%20-%20V1%201%20-%20ACR%20Edits.pptx"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D6B1F1-2FD5-4F3E-80D4-6A5AEB037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3242</Words>
  <Characters>18485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BCP _ Manual Processes</vt:lpstr>
    </vt:vector>
  </TitlesOfParts>
  <Company>ResumeIT PL</Company>
  <LinksUpToDate>false</LinksUpToDate>
  <CharactersWithSpaces>21684</CharactersWithSpaces>
  <SharedDoc>false</SharedDoc>
  <HLinks>
    <vt:vector size="6" baseType="variant">
      <vt:variant>
        <vt:i4>544079942</vt:i4>
      </vt:variant>
      <vt:variant>
        <vt:i4>3802</vt:i4>
      </vt:variant>
      <vt:variant>
        <vt:i4>1025</vt:i4>
      </vt:variant>
      <vt:variant>
        <vt:i4>1</vt:i4>
      </vt:variant>
      <vt:variant>
        <vt:lpwstr>D:\JAR Data\Graphics\•YES OPTUS.PMS.jpeg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BCP _ Manual Processes</dc:title>
  <dc:subject>Biz_Continuity_Plan_MP_v2.0_19-12-2002.doc</dc:subject>
  <dc:creator>Phil Saunders</dc:creator>
  <cp:lastModifiedBy>Toby Store</cp:lastModifiedBy>
  <cp:revision>12</cp:revision>
  <cp:lastPrinted>2012-07-25T00:20:00Z</cp:lastPrinted>
  <dcterms:created xsi:type="dcterms:W3CDTF">2012-07-27T05:25:00Z</dcterms:created>
  <dcterms:modified xsi:type="dcterms:W3CDTF">2012-08-14T04:39:00Z</dcterms:modified>
</cp:coreProperties>
</file>